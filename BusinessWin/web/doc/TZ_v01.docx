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142D7" w14:textId="77777777" w:rsidR="00751C83" w:rsidRDefault="00751C83" w:rsidP="00751C83">
      <w:pPr>
        <w:pStyle w:val="Content"/>
      </w:pPr>
      <w:r>
        <w:t>Содержание</w:t>
      </w:r>
    </w:p>
    <w:p w14:paraId="2ABE0128" w14:textId="77777777" w:rsidR="008B0A52" w:rsidRPr="008B0A52" w:rsidRDefault="00751C8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B0A52">
        <w:t>1</w:t>
      </w:r>
      <w:r w:rsidR="008B0A52" w:rsidRPr="008B0A52">
        <w:rPr>
          <w:rFonts w:asciiTheme="minorHAnsi" w:eastAsiaTheme="minorEastAsia" w:hAnsiTheme="minorHAnsi" w:cstheme="minorBidi"/>
          <w:b w:val="0"/>
          <w:szCs w:val="22"/>
        </w:rPr>
        <w:tab/>
      </w:r>
      <w:r w:rsidR="008B0A52">
        <w:t>Введение</w:t>
      </w:r>
      <w:r w:rsidR="008B0A52">
        <w:tab/>
      </w:r>
      <w:r w:rsidR="008B0A52">
        <w:fldChar w:fldCharType="begin"/>
      </w:r>
      <w:r w:rsidR="008B0A52">
        <w:instrText xml:space="preserve"> PAGEREF _Toc351563280 \h </w:instrText>
      </w:r>
      <w:r w:rsidR="008B0A52">
        <w:fldChar w:fldCharType="separate"/>
      </w:r>
      <w:r w:rsidR="008B0A52">
        <w:t>5</w:t>
      </w:r>
      <w:r w:rsidR="008B0A52">
        <w:fldChar w:fldCharType="end"/>
      </w:r>
    </w:p>
    <w:p w14:paraId="563F2735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1.1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Применение</w:t>
      </w:r>
      <w:r>
        <w:tab/>
      </w:r>
      <w:r>
        <w:fldChar w:fldCharType="begin"/>
      </w:r>
      <w:r>
        <w:instrText xml:space="preserve"> PAGEREF _Toc351563281 \h </w:instrText>
      </w:r>
      <w:r>
        <w:fldChar w:fldCharType="separate"/>
      </w:r>
      <w:r>
        <w:t>5</w:t>
      </w:r>
      <w:r>
        <w:fldChar w:fldCharType="end"/>
      </w:r>
    </w:p>
    <w:p w14:paraId="4FD007A0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1.2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Назначение документа</w:t>
      </w:r>
      <w:r>
        <w:tab/>
      </w:r>
      <w:r>
        <w:fldChar w:fldCharType="begin"/>
      </w:r>
      <w:r>
        <w:instrText xml:space="preserve"> PAGEREF _Toc351563282 \h </w:instrText>
      </w:r>
      <w:r>
        <w:fldChar w:fldCharType="separate"/>
      </w:r>
      <w:r>
        <w:t>5</w:t>
      </w:r>
      <w:r>
        <w:fldChar w:fldCharType="end"/>
      </w:r>
    </w:p>
    <w:p w14:paraId="7AC16A20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1.3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Ссылки</w:t>
      </w:r>
      <w:r>
        <w:tab/>
      </w:r>
      <w:r>
        <w:fldChar w:fldCharType="begin"/>
      </w:r>
      <w:r>
        <w:instrText xml:space="preserve"> PAGEREF _Toc351563283 \h </w:instrText>
      </w:r>
      <w:r>
        <w:fldChar w:fldCharType="separate"/>
      </w:r>
      <w:r>
        <w:t>5</w:t>
      </w:r>
      <w:r>
        <w:fldChar w:fldCharType="end"/>
      </w:r>
    </w:p>
    <w:p w14:paraId="69114821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1.4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Термины, определения, обозначения и сокращения</w:t>
      </w:r>
      <w:r>
        <w:tab/>
      </w:r>
      <w:r>
        <w:fldChar w:fldCharType="begin"/>
      </w:r>
      <w:r>
        <w:instrText xml:space="preserve"> PAGEREF _Toc351563284 \h </w:instrText>
      </w:r>
      <w:r>
        <w:fldChar w:fldCharType="separate"/>
      </w:r>
      <w:r>
        <w:t>5</w:t>
      </w:r>
      <w:r>
        <w:fldChar w:fldCharType="end"/>
      </w:r>
    </w:p>
    <w:p w14:paraId="57091997" w14:textId="77777777" w:rsidR="008B0A52" w:rsidRPr="005C3F6A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1.5</w:t>
      </w:r>
      <w:r w:rsidRPr="005C3F6A">
        <w:rPr>
          <w:rFonts w:asciiTheme="minorHAnsi" w:eastAsiaTheme="minorEastAsia" w:hAnsiTheme="minorHAnsi" w:cstheme="minorBidi"/>
          <w:szCs w:val="22"/>
        </w:rPr>
        <w:tab/>
      </w:r>
      <w:r>
        <w:t>Правила чтения</w:t>
      </w:r>
      <w:r>
        <w:tab/>
      </w:r>
      <w:r>
        <w:fldChar w:fldCharType="begin"/>
      </w:r>
      <w:r>
        <w:instrText xml:space="preserve"> PAGEREF _Toc351563285 \h </w:instrText>
      </w:r>
      <w:r>
        <w:fldChar w:fldCharType="separate"/>
      </w:r>
      <w:r>
        <w:t>5</w:t>
      </w:r>
      <w:r>
        <w:fldChar w:fldCharType="end"/>
      </w:r>
    </w:p>
    <w:p w14:paraId="13279C83" w14:textId="77777777" w:rsidR="008B0A52" w:rsidRPr="005C3F6A" w:rsidRDefault="008B0A52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t>2</w:t>
      </w:r>
      <w:r w:rsidRPr="005C3F6A">
        <w:rPr>
          <w:rFonts w:asciiTheme="minorHAnsi" w:eastAsiaTheme="minorEastAsia" w:hAnsiTheme="minorHAnsi" w:cstheme="minorBidi"/>
          <w:b w:val="0"/>
          <w:szCs w:val="22"/>
        </w:rPr>
        <w:tab/>
      </w:r>
      <w:r>
        <w:t>Обзор системы</w:t>
      </w:r>
      <w:r>
        <w:tab/>
      </w:r>
      <w:r>
        <w:fldChar w:fldCharType="begin"/>
      </w:r>
      <w:r>
        <w:instrText xml:space="preserve"> PAGEREF _Toc351563286 \h </w:instrText>
      </w:r>
      <w:r>
        <w:fldChar w:fldCharType="separate"/>
      </w:r>
      <w:r>
        <w:t>7</w:t>
      </w:r>
      <w:r>
        <w:fldChar w:fldCharType="end"/>
      </w:r>
    </w:p>
    <w:p w14:paraId="71ABFB38" w14:textId="77777777" w:rsidR="008B0A52" w:rsidRPr="005C3F6A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2.1</w:t>
      </w:r>
      <w:r w:rsidRPr="005C3F6A">
        <w:rPr>
          <w:rFonts w:asciiTheme="minorHAnsi" w:eastAsiaTheme="minorEastAsia" w:hAnsiTheme="minorHAnsi" w:cstheme="minorBidi"/>
          <w:szCs w:val="22"/>
        </w:rPr>
        <w:tab/>
      </w:r>
      <w:r>
        <w:t>Участники игры</w:t>
      </w:r>
      <w:r>
        <w:tab/>
      </w:r>
      <w:r>
        <w:fldChar w:fldCharType="begin"/>
      </w:r>
      <w:r>
        <w:instrText xml:space="preserve"> PAGEREF _Toc351563287 \h </w:instrText>
      </w:r>
      <w:r>
        <w:fldChar w:fldCharType="separate"/>
      </w:r>
      <w:r>
        <w:t>7</w:t>
      </w:r>
      <w:r>
        <w:fldChar w:fldCharType="end"/>
      </w:r>
    </w:p>
    <w:p w14:paraId="6DD184EF" w14:textId="77777777" w:rsidR="008B0A52" w:rsidRPr="005C3F6A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2.1.1</w:t>
      </w:r>
      <w:r w:rsidRPr="005C3F6A">
        <w:rPr>
          <w:rFonts w:asciiTheme="minorHAnsi" w:eastAsiaTheme="minorEastAsia" w:hAnsiTheme="minorHAnsi" w:cstheme="minorBidi"/>
          <w:sz w:val="22"/>
          <w:szCs w:val="22"/>
        </w:rPr>
        <w:tab/>
      </w:r>
      <w:r>
        <w:t>Роли</w:t>
      </w:r>
      <w:r>
        <w:tab/>
      </w:r>
      <w:r>
        <w:fldChar w:fldCharType="begin"/>
      </w:r>
      <w:r>
        <w:instrText xml:space="preserve"> PAGEREF _Toc351563288 \h </w:instrText>
      </w:r>
      <w:r>
        <w:fldChar w:fldCharType="separate"/>
      </w:r>
      <w:r>
        <w:t>8</w:t>
      </w:r>
      <w:r>
        <w:fldChar w:fldCharType="end"/>
      </w:r>
    </w:p>
    <w:p w14:paraId="19E5ACC1" w14:textId="77777777" w:rsidR="008B0A52" w:rsidRPr="005C3F6A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2.1.2</w:t>
      </w:r>
      <w:r w:rsidRPr="005C3F6A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Банки</w:t>
      </w:r>
      <w:r>
        <w:tab/>
      </w:r>
      <w:r>
        <w:fldChar w:fldCharType="begin"/>
      </w:r>
      <w:r>
        <w:instrText xml:space="preserve"> PAGEREF _Toc351563289 \h </w:instrText>
      </w:r>
      <w:r>
        <w:fldChar w:fldCharType="separate"/>
      </w:r>
      <w:r>
        <w:t>8</w:t>
      </w:r>
      <w:r>
        <w:fldChar w:fldCharType="end"/>
      </w:r>
    </w:p>
    <w:p w14:paraId="1B211932" w14:textId="77777777" w:rsidR="008B0A52" w:rsidRPr="005C3F6A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2.1.3</w:t>
      </w:r>
      <w:r w:rsidRPr="005C3F6A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Государство</w:t>
      </w:r>
      <w:r>
        <w:tab/>
      </w:r>
      <w:r>
        <w:fldChar w:fldCharType="begin"/>
      </w:r>
      <w:r>
        <w:instrText xml:space="preserve"> PAGEREF _Toc351563290 \h </w:instrText>
      </w:r>
      <w:r>
        <w:fldChar w:fldCharType="separate"/>
      </w:r>
      <w:r>
        <w:t>8</w:t>
      </w:r>
      <w:r>
        <w:fldChar w:fldCharType="end"/>
      </w:r>
    </w:p>
    <w:p w14:paraId="5FD045AA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2.2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Фишки</w:t>
      </w:r>
      <w:r>
        <w:tab/>
      </w:r>
      <w:r>
        <w:fldChar w:fldCharType="begin"/>
      </w:r>
      <w:r>
        <w:instrText xml:space="preserve"> PAGEREF _Toc351563291 \h </w:instrText>
      </w:r>
      <w:r>
        <w:fldChar w:fldCharType="separate"/>
      </w:r>
      <w:r>
        <w:t>9</w:t>
      </w:r>
      <w:r>
        <w:fldChar w:fldCharType="end"/>
      </w:r>
    </w:p>
    <w:p w14:paraId="540D74EE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2.3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Предметная область</w:t>
      </w:r>
      <w:r>
        <w:tab/>
      </w:r>
      <w:r>
        <w:fldChar w:fldCharType="begin"/>
      </w:r>
      <w:r>
        <w:instrText xml:space="preserve"> PAGEREF _Toc351563292 \h </w:instrText>
      </w:r>
      <w:r>
        <w:fldChar w:fldCharType="separate"/>
      </w:r>
      <w:r>
        <w:t>9</w:t>
      </w:r>
      <w:r>
        <w:fldChar w:fldCharType="end"/>
      </w:r>
    </w:p>
    <w:p w14:paraId="234BB710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2.3.1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Экономическая деятельность</w:t>
      </w:r>
      <w:r>
        <w:tab/>
      </w:r>
      <w:r>
        <w:fldChar w:fldCharType="begin"/>
      </w:r>
      <w:r>
        <w:instrText xml:space="preserve"> PAGEREF _Toc351563293 \h </w:instrText>
      </w:r>
      <w:r>
        <w:fldChar w:fldCharType="separate"/>
      </w:r>
      <w:r>
        <w:t>9</w:t>
      </w:r>
      <w:r>
        <w:fldChar w:fldCharType="end"/>
      </w:r>
    </w:p>
    <w:p w14:paraId="2ABAAA2B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2.3.2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Остаточная стоимость активов  / амортизация</w:t>
      </w:r>
      <w:r>
        <w:tab/>
      </w:r>
      <w:r>
        <w:fldChar w:fldCharType="begin"/>
      </w:r>
      <w:r>
        <w:instrText xml:space="preserve"> PAGEREF _Toc351563294 \h </w:instrText>
      </w:r>
      <w:r>
        <w:fldChar w:fldCharType="separate"/>
      </w:r>
      <w:r>
        <w:t>10</w:t>
      </w:r>
      <w:r>
        <w:fldChar w:fldCharType="end"/>
      </w:r>
    </w:p>
    <w:p w14:paraId="561F06CA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 w:rsidRPr="008B0A52">
        <w:t>2.3.3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Спрос и предложение</w:t>
      </w:r>
      <w:r>
        <w:tab/>
      </w:r>
      <w:r>
        <w:fldChar w:fldCharType="begin"/>
      </w:r>
      <w:r>
        <w:instrText xml:space="preserve"> PAGEREF _Toc351563295 \h </w:instrText>
      </w:r>
      <w:r>
        <w:fldChar w:fldCharType="separate"/>
      </w:r>
      <w:r>
        <w:t>11</w:t>
      </w:r>
      <w:r>
        <w:fldChar w:fldCharType="end"/>
      </w:r>
    </w:p>
    <w:p w14:paraId="7F54650C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2.3.4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Кривая затрат</w:t>
      </w:r>
      <w:r>
        <w:tab/>
      </w:r>
      <w:r>
        <w:fldChar w:fldCharType="begin"/>
      </w:r>
      <w:r>
        <w:instrText xml:space="preserve"> PAGEREF _Toc351563296 \h </w:instrText>
      </w:r>
      <w:r>
        <w:fldChar w:fldCharType="separate"/>
      </w:r>
      <w:r>
        <w:t>13</w:t>
      </w:r>
      <w:r>
        <w:fldChar w:fldCharType="end"/>
      </w:r>
    </w:p>
    <w:p w14:paraId="63B56C40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2.3.5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Размер отрасли</w:t>
      </w:r>
      <w:r>
        <w:tab/>
      </w:r>
      <w:r>
        <w:fldChar w:fldCharType="begin"/>
      </w:r>
      <w:r>
        <w:instrText xml:space="preserve"> PAGEREF _Toc351563297 \h </w:instrText>
      </w:r>
      <w:r>
        <w:fldChar w:fldCharType="separate"/>
      </w:r>
      <w:r>
        <w:t>13</w:t>
      </w:r>
      <w:r>
        <w:fldChar w:fldCharType="end"/>
      </w:r>
    </w:p>
    <w:p w14:paraId="4206CCDC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2.3.6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Инфляция</w:t>
      </w:r>
      <w:r>
        <w:tab/>
      </w:r>
      <w:r>
        <w:fldChar w:fldCharType="begin"/>
      </w:r>
      <w:r>
        <w:instrText xml:space="preserve"> PAGEREF _Toc351563298 \h </w:instrText>
      </w:r>
      <w:r>
        <w:fldChar w:fldCharType="separate"/>
      </w:r>
      <w:r>
        <w:t>13</w:t>
      </w:r>
      <w:r>
        <w:fldChar w:fldCharType="end"/>
      </w:r>
    </w:p>
    <w:p w14:paraId="19EDE632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2.3.7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Доля ЗП в переменных затратах</w:t>
      </w:r>
      <w:r>
        <w:tab/>
      </w:r>
      <w:r>
        <w:fldChar w:fldCharType="begin"/>
      </w:r>
      <w:r>
        <w:instrText xml:space="preserve"> PAGEREF _Toc351563299 \h </w:instrText>
      </w:r>
      <w:r>
        <w:fldChar w:fldCharType="separate"/>
      </w:r>
      <w:r>
        <w:t>13</w:t>
      </w:r>
      <w:r>
        <w:fldChar w:fldCharType="end"/>
      </w:r>
    </w:p>
    <w:p w14:paraId="56A4D093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2.3.8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Общий размер остатков наличности на счетах компаний</w:t>
      </w:r>
      <w:r>
        <w:tab/>
      </w:r>
      <w:r>
        <w:fldChar w:fldCharType="begin"/>
      </w:r>
      <w:r>
        <w:instrText xml:space="preserve"> PAGEREF _Toc351563300 \h </w:instrText>
      </w:r>
      <w:r>
        <w:fldChar w:fldCharType="separate"/>
      </w:r>
      <w:r>
        <w:t>13</w:t>
      </w:r>
      <w:r>
        <w:fldChar w:fldCharType="end"/>
      </w:r>
    </w:p>
    <w:p w14:paraId="0BE26B07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2.3.9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Остаточная стоимость активов всех компаний</w:t>
      </w:r>
      <w:r>
        <w:tab/>
      </w:r>
      <w:r>
        <w:fldChar w:fldCharType="begin"/>
      </w:r>
      <w:r>
        <w:instrText xml:space="preserve"> PAGEREF _Toc351563301 \h </w:instrText>
      </w:r>
      <w:r>
        <w:fldChar w:fldCharType="separate"/>
      </w:r>
      <w:r>
        <w:t>13</w:t>
      </w:r>
      <w:r>
        <w:fldChar w:fldCharType="end"/>
      </w:r>
    </w:p>
    <w:p w14:paraId="083093EF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2.3.10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 w:rsidRPr="00463C00">
        <w:rPr>
          <w:lang w:val="en-US"/>
        </w:rPr>
        <w:t>Min</w:t>
      </w:r>
      <w:r w:rsidRPr="008B0A52">
        <w:t>/</w:t>
      </w:r>
      <w:r w:rsidRPr="00463C00">
        <w:rPr>
          <w:lang w:val="en-US"/>
        </w:rPr>
        <w:t>Max</w:t>
      </w:r>
      <w:r w:rsidRPr="008B0A52">
        <w:t xml:space="preserve"> </w:t>
      </w:r>
      <w:r>
        <w:t>коэффициенты предприятия</w:t>
      </w:r>
      <w:r>
        <w:tab/>
      </w:r>
      <w:r>
        <w:fldChar w:fldCharType="begin"/>
      </w:r>
      <w:r>
        <w:instrText xml:space="preserve"> PAGEREF _Toc351563302 \h </w:instrText>
      </w:r>
      <w:r>
        <w:fldChar w:fldCharType="separate"/>
      </w:r>
      <w:r>
        <w:t>13</w:t>
      </w:r>
      <w:r>
        <w:fldChar w:fldCharType="end"/>
      </w:r>
    </w:p>
    <w:p w14:paraId="4AA7E7A1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2.3.11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Рейтинг предприятия</w:t>
      </w:r>
      <w:r>
        <w:tab/>
      </w:r>
      <w:r>
        <w:fldChar w:fldCharType="begin"/>
      </w:r>
      <w:r>
        <w:instrText xml:space="preserve"> PAGEREF _Toc351563303 \h </w:instrText>
      </w:r>
      <w:r>
        <w:fldChar w:fldCharType="separate"/>
      </w:r>
      <w:r>
        <w:t>13</w:t>
      </w:r>
      <w:r>
        <w:fldChar w:fldCharType="end"/>
      </w:r>
    </w:p>
    <w:p w14:paraId="266DE0FC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2.3.12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Бизнес-план</w:t>
      </w:r>
      <w:r>
        <w:tab/>
      </w:r>
      <w:r>
        <w:fldChar w:fldCharType="begin"/>
      </w:r>
      <w:r>
        <w:instrText xml:space="preserve"> PAGEREF _Toc351563304 \h </w:instrText>
      </w:r>
      <w:r>
        <w:fldChar w:fldCharType="separate"/>
      </w:r>
      <w:r>
        <w:t>14</w:t>
      </w:r>
      <w:r>
        <w:fldChar w:fldCharType="end"/>
      </w:r>
    </w:p>
    <w:p w14:paraId="605CE0B0" w14:textId="77777777" w:rsidR="008B0A52" w:rsidRPr="008B0A52" w:rsidRDefault="008B0A52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t>3</w:t>
      </w:r>
      <w:r w:rsidRPr="008B0A52">
        <w:rPr>
          <w:rFonts w:asciiTheme="minorHAnsi" w:eastAsiaTheme="minorEastAsia" w:hAnsiTheme="minorHAnsi" w:cstheme="minorBidi"/>
          <w:b w:val="0"/>
          <w:szCs w:val="22"/>
        </w:rPr>
        <w:tab/>
      </w:r>
      <w:r>
        <w:t>Бизнес сценарии</w:t>
      </w:r>
      <w:r>
        <w:tab/>
      </w:r>
      <w:r>
        <w:fldChar w:fldCharType="begin"/>
      </w:r>
      <w:r>
        <w:instrText xml:space="preserve"> PAGEREF _Toc351563305 \h </w:instrText>
      </w:r>
      <w:r>
        <w:fldChar w:fldCharType="separate"/>
      </w:r>
      <w:r>
        <w:t>15</w:t>
      </w:r>
      <w:r>
        <w:fldChar w:fldCharType="end"/>
      </w:r>
    </w:p>
    <w:p w14:paraId="6624A22B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3.1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Настройка системы перед игрой</w:t>
      </w:r>
      <w:r>
        <w:tab/>
      </w:r>
      <w:r>
        <w:fldChar w:fldCharType="begin"/>
      </w:r>
      <w:r>
        <w:instrText xml:space="preserve"> PAGEREF _Toc351563306 \h </w:instrText>
      </w:r>
      <w:r>
        <w:fldChar w:fldCharType="separate"/>
      </w:r>
      <w:r>
        <w:t>15</w:t>
      </w:r>
      <w:r>
        <w:fldChar w:fldCharType="end"/>
      </w:r>
    </w:p>
    <w:p w14:paraId="266E2A7B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3.1.1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Регистрация игроков</w:t>
      </w:r>
      <w:r>
        <w:tab/>
      </w:r>
      <w:r>
        <w:fldChar w:fldCharType="begin"/>
      </w:r>
      <w:r>
        <w:instrText xml:space="preserve"> PAGEREF _Toc351563307 \h </w:instrText>
      </w:r>
      <w:r>
        <w:fldChar w:fldCharType="separate"/>
      </w:r>
      <w:r>
        <w:t>16</w:t>
      </w:r>
      <w:r>
        <w:fldChar w:fldCharType="end"/>
      </w:r>
    </w:p>
    <w:p w14:paraId="6B6088DF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3.1.2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Определение количества игроков и предприятий</w:t>
      </w:r>
      <w:r>
        <w:tab/>
      </w:r>
      <w:r>
        <w:fldChar w:fldCharType="begin"/>
      </w:r>
      <w:r>
        <w:instrText xml:space="preserve"> PAGEREF _Toc351563308 \h </w:instrText>
      </w:r>
      <w:r>
        <w:fldChar w:fldCharType="separate"/>
      </w:r>
      <w:r>
        <w:t>16</w:t>
      </w:r>
      <w:r>
        <w:fldChar w:fldCharType="end"/>
      </w:r>
    </w:p>
    <w:p w14:paraId="716FCB32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3.1.3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Определение параметров государства и отрасли</w:t>
      </w:r>
      <w:r>
        <w:tab/>
      </w:r>
      <w:r>
        <w:fldChar w:fldCharType="begin"/>
      </w:r>
      <w:r>
        <w:instrText xml:space="preserve"> PAGEREF _Toc351563309 \h </w:instrText>
      </w:r>
      <w:r>
        <w:fldChar w:fldCharType="separate"/>
      </w:r>
      <w:r>
        <w:t>16</w:t>
      </w:r>
      <w:r>
        <w:fldChar w:fldCharType="end"/>
      </w:r>
    </w:p>
    <w:p w14:paraId="68D3247D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3.1.4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Определение параметров предприятия</w:t>
      </w:r>
      <w:r>
        <w:tab/>
      </w:r>
      <w:r>
        <w:fldChar w:fldCharType="begin"/>
      </w:r>
      <w:r>
        <w:instrText xml:space="preserve"> PAGEREF _Toc351563310 \h </w:instrText>
      </w:r>
      <w:r>
        <w:fldChar w:fldCharType="separate"/>
      </w:r>
      <w:r>
        <w:t>17</w:t>
      </w:r>
      <w:r>
        <w:fldChar w:fldCharType="end"/>
      </w:r>
    </w:p>
    <w:p w14:paraId="072BBBD6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3.2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Игровой цикл</w:t>
      </w:r>
      <w:r>
        <w:tab/>
      </w:r>
      <w:r>
        <w:fldChar w:fldCharType="begin"/>
      </w:r>
      <w:r>
        <w:instrText xml:space="preserve"> PAGEREF _Toc351563311 \h </w:instrText>
      </w:r>
      <w:r>
        <w:fldChar w:fldCharType="separate"/>
      </w:r>
      <w:r>
        <w:t>19</w:t>
      </w:r>
      <w:r>
        <w:fldChar w:fldCharType="end"/>
      </w:r>
    </w:p>
    <w:p w14:paraId="33D1ADDA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3.3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Продажа товара</w:t>
      </w:r>
      <w:r>
        <w:tab/>
      </w:r>
      <w:r>
        <w:fldChar w:fldCharType="begin"/>
      </w:r>
      <w:r>
        <w:instrText xml:space="preserve"> PAGEREF _Toc351563312 \h </w:instrText>
      </w:r>
      <w:r>
        <w:fldChar w:fldCharType="separate"/>
      </w:r>
      <w:r>
        <w:t>19</w:t>
      </w:r>
      <w:r>
        <w:fldChar w:fldCharType="end"/>
      </w:r>
    </w:p>
    <w:p w14:paraId="0E074503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3.4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Получить кредит</w:t>
      </w:r>
      <w:r>
        <w:tab/>
      </w:r>
      <w:r>
        <w:fldChar w:fldCharType="begin"/>
      </w:r>
      <w:r>
        <w:instrText xml:space="preserve"> PAGEREF _Toc351563313 \h </w:instrText>
      </w:r>
      <w:r>
        <w:fldChar w:fldCharType="separate"/>
      </w:r>
      <w:r>
        <w:t>20</w:t>
      </w:r>
      <w:r>
        <w:fldChar w:fldCharType="end"/>
      </w:r>
    </w:p>
    <w:p w14:paraId="47EF3C23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3.4.1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Расчет кредита</w:t>
      </w:r>
      <w:r>
        <w:tab/>
      </w:r>
      <w:r>
        <w:fldChar w:fldCharType="begin"/>
      </w:r>
      <w:r>
        <w:instrText xml:space="preserve"> PAGEREF _Toc351563314 \h </w:instrText>
      </w:r>
      <w:r>
        <w:fldChar w:fldCharType="separate"/>
      </w:r>
      <w:r>
        <w:t>21</w:t>
      </w:r>
      <w:r>
        <w:fldChar w:fldCharType="end"/>
      </w:r>
    </w:p>
    <w:p w14:paraId="3FE2DF76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3.4.2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Выплаты кредита</w:t>
      </w:r>
      <w:r>
        <w:tab/>
      </w:r>
      <w:r>
        <w:fldChar w:fldCharType="begin"/>
      </w:r>
      <w:r>
        <w:instrText xml:space="preserve"> PAGEREF _Toc351563315 \h </w:instrText>
      </w:r>
      <w:r>
        <w:fldChar w:fldCharType="separate"/>
      </w:r>
      <w:r>
        <w:t>21</w:t>
      </w:r>
      <w:r>
        <w:fldChar w:fldCharType="end"/>
      </w:r>
    </w:p>
    <w:p w14:paraId="7DA3760C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3.5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Реализовать инвестиционный проект</w:t>
      </w:r>
      <w:r>
        <w:tab/>
      </w:r>
      <w:r>
        <w:fldChar w:fldCharType="begin"/>
      </w:r>
      <w:r>
        <w:instrText xml:space="preserve"> PAGEREF _Toc351563316 \h </w:instrText>
      </w:r>
      <w:r>
        <w:fldChar w:fldCharType="separate"/>
      </w:r>
      <w:r>
        <w:t>22</w:t>
      </w:r>
      <w:r>
        <w:fldChar w:fldCharType="end"/>
      </w:r>
    </w:p>
    <w:p w14:paraId="02F4B5CE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3.6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Реализовать проект по сокращению затрат</w:t>
      </w:r>
      <w:r>
        <w:tab/>
      </w:r>
      <w:r>
        <w:fldChar w:fldCharType="begin"/>
      </w:r>
      <w:r>
        <w:instrText xml:space="preserve"> PAGEREF _Toc351563317 \h </w:instrText>
      </w:r>
      <w:r>
        <w:fldChar w:fldCharType="separate"/>
      </w:r>
      <w:r>
        <w:t>23</w:t>
      </w:r>
      <w:r>
        <w:fldChar w:fldCharType="end"/>
      </w:r>
    </w:p>
    <w:p w14:paraId="00EF54AA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3.7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Государственное регулирование отрасли</w:t>
      </w:r>
      <w:r>
        <w:tab/>
      </w:r>
      <w:r>
        <w:fldChar w:fldCharType="begin"/>
      </w:r>
      <w:r>
        <w:instrText xml:space="preserve"> PAGEREF _Toc351563318 \h </w:instrText>
      </w:r>
      <w:r>
        <w:fldChar w:fldCharType="separate"/>
      </w:r>
      <w:r>
        <w:t>24</w:t>
      </w:r>
      <w:r>
        <w:fldChar w:fldCharType="end"/>
      </w:r>
    </w:p>
    <w:p w14:paraId="788FB368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3.8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Провести интернет-конференцию</w:t>
      </w:r>
      <w:r>
        <w:tab/>
      </w:r>
      <w:r>
        <w:fldChar w:fldCharType="begin"/>
      </w:r>
      <w:r>
        <w:instrText xml:space="preserve"> PAGEREF _Toc351563319 \h </w:instrText>
      </w:r>
      <w:r>
        <w:fldChar w:fldCharType="separate"/>
      </w:r>
      <w:r>
        <w:t>25</w:t>
      </w:r>
      <w:r>
        <w:fldChar w:fldCharType="end"/>
      </w:r>
    </w:p>
    <w:p w14:paraId="3BE28FB7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3.9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Купить другого игрока</w:t>
      </w:r>
      <w:r>
        <w:tab/>
      </w:r>
      <w:r>
        <w:fldChar w:fldCharType="begin"/>
      </w:r>
      <w:r>
        <w:instrText xml:space="preserve"> PAGEREF _Toc351563320 \h </w:instrText>
      </w:r>
      <w:r>
        <w:fldChar w:fldCharType="separate"/>
      </w:r>
      <w:r>
        <w:t>25</w:t>
      </w:r>
      <w:r>
        <w:fldChar w:fldCharType="end"/>
      </w:r>
    </w:p>
    <w:p w14:paraId="7DB03EB6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3.10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Банкротство</w:t>
      </w:r>
      <w:r>
        <w:tab/>
      </w:r>
      <w:r>
        <w:fldChar w:fldCharType="begin"/>
      </w:r>
      <w:r>
        <w:instrText xml:space="preserve"> PAGEREF _Toc351563321 \h </w:instrText>
      </w:r>
      <w:r>
        <w:fldChar w:fldCharType="separate"/>
      </w:r>
      <w:r>
        <w:t>26</w:t>
      </w:r>
      <w:r>
        <w:fldChar w:fldCharType="end"/>
      </w:r>
    </w:p>
    <w:p w14:paraId="6D62C726" w14:textId="77777777" w:rsidR="008B0A52" w:rsidRPr="008B0A52" w:rsidRDefault="008B0A52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t>4</w:t>
      </w:r>
      <w:r w:rsidRPr="008B0A52">
        <w:rPr>
          <w:rFonts w:asciiTheme="minorHAnsi" w:eastAsiaTheme="minorEastAsia" w:hAnsiTheme="minorHAnsi" w:cstheme="minorBidi"/>
          <w:b w:val="0"/>
          <w:szCs w:val="22"/>
        </w:rPr>
        <w:tab/>
      </w:r>
      <w:r>
        <w:t>Пользовательские интерфейсы</w:t>
      </w:r>
      <w:r>
        <w:tab/>
      </w:r>
      <w:r>
        <w:fldChar w:fldCharType="begin"/>
      </w:r>
      <w:r>
        <w:instrText xml:space="preserve"> PAGEREF _Toc351563322 \h </w:instrText>
      </w:r>
      <w:r>
        <w:fldChar w:fldCharType="separate"/>
      </w:r>
      <w:r>
        <w:t>27</w:t>
      </w:r>
      <w:r>
        <w:fldChar w:fldCharType="end"/>
      </w:r>
    </w:p>
    <w:p w14:paraId="017EE08A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 w:rsidRPr="008B0A52">
        <w:t>4.1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Веб интерфейс администратора</w:t>
      </w:r>
      <w:r>
        <w:tab/>
      </w:r>
      <w:r>
        <w:fldChar w:fldCharType="begin"/>
      </w:r>
      <w:r>
        <w:instrText xml:space="preserve"> PAGEREF _Toc351563323 \h </w:instrText>
      </w:r>
      <w:r>
        <w:fldChar w:fldCharType="separate"/>
      </w:r>
      <w:r>
        <w:t>27</w:t>
      </w:r>
      <w:r>
        <w:fldChar w:fldCharType="end"/>
      </w:r>
    </w:p>
    <w:p w14:paraId="7B78B89D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4.1.1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Интерфейс настройки игры</w:t>
      </w:r>
      <w:r>
        <w:tab/>
      </w:r>
      <w:r>
        <w:fldChar w:fldCharType="begin"/>
      </w:r>
      <w:r>
        <w:instrText xml:space="preserve"> PAGEREF _Toc351563324 \h </w:instrText>
      </w:r>
      <w:r>
        <w:fldChar w:fldCharType="separate"/>
      </w:r>
      <w:r>
        <w:t>27</w:t>
      </w:r>
      <w:r>
        <w:fldChar w:fldCharType="end"/>
      </w:r>
    </w:p>
    <w:p w14:paraId="614F5EDD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4.1.2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Интерфейс мониторинга статуса игры</w:t>
      </w:r>
      <w:r>
        <w:tab/>
      </w:r>
      <w:r>
        <w:fldChar w:fldCharType="begin"/>
      </w:r>
      <w:r>
        <w:instrText xml:space="preserve"> PAGEREF _Toc351563325 \h </w:instrText>
      </w:r>
      <w:r>
        <w:fldChar w:fldCharType="separate"/>
      </w:r>
      <w:r>
        <w:t>27</w:t>
      </w:r>
      <w:r>
        <w:fldChar w:fldCharType="end"/>
      </w:r>
    </w:p>
    <w:p w14:paraId="3CF72505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4.1.3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Интерфейс отчетов</w:t>
      </w:r>
      <w:r>
        <w:tab/>
      </w:r>
      <w:r>
        <w:fldChar w:fldCharType="begin"/>
      </w:r>
      <w:r>
        <w:instrText xml:space="preserve"> PAGEREF _Toc351563326 \h </w:instrText>
      </w:r>
      <w:r>
        <w:fldChar w:fldCharType="separate"/>
      </w:r>
      <w:r>
        <w:t>28</w:t>
      </w:r>
      <w:r>
        <w:fldChar w:fldCharType="end"/>
      </w:r>
    </w:p>
    <w:p w14:paraId="7053F765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4.2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Планшеты</w:t>
      </w:r>
      <w:r>
        <w:tab/>
      </w:r>
      <w:r>
        <w:fldChar w:fldCharType="begin"/>
      </w:r>
      <w:r>
        <w:instrText xml:space="preserve"> PAGEREF _Toc351563327 \h </w:instrText>
      </w:r>
      <w:r>
        <w:fldChar w:fldCharType="separate"/>
      </w:r>
      <w:r>
        <w:t>28</w:t>
      </w:r>
      <w:r>
        <w:fldChar w:fldCharType="end"/>
      </w:r>
    </w:p>
    <w:p w14:paraId="6046E1F0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4.2.1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Интерфейс регистрации</w:t>
      </w:r>
      <w:r>
        <w:tab/>
      </w:r>
      <w:r>
        <w:fldChar w:fldCharType="begin"/>
      </w:r>
      <w:r>
        <w:instrText xml:space="preserve"> PAGEREF _Toc351563328 \h </w:instrText>
      </w:r>
      <w:r>
        <w:fldChar w:fldCharType="separate"/>
      </w:r>
      <w:r>
        <w:t>28</w:t>
      </w:r>
      <w:r>
        <w:fldChar w:fldCharType="end"/>
      </w:r>
    </w:p>
    <w:p w14:paraId="1A56A4F5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4.2.2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Интерфейс игры (Игрок-предприятие)</w:t>
      </w:r>
      <w:r>
        <w:tab/>
      </w:r>
      <w:r>
        <w:fldChar w:fldCharType="begin"/>
      </w:r>
      <w:r>
        <w:instrText xml:space="preserve"> PAGEREF _Toc351563329 \h </w:instrText>
      </w:r>
      <w:r>
        <w:fldChar w:fldCharType="separate"/>
      </w:r>
      <w:r>
        <w:t>28</w:t>
      </w:r>
      <w:r>
        <w:fldChar w:fldCharType="end"/>
      </w:r>
    </w:p>
    <w:p w14:paraId="09030CA5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lastRenderedPageBreak/>
        <w:t>4.2.3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Интерфейс игры (Банк)</w:t>
      </w:r>
      <w:r>
        <w:tab/>
      </w:r>
      <w:r>
        <w:fldChar w:fldCharType="begin"/>
      </w:r>
      <w:r>
        <w:instrText xml:space="preserve"> PAGEREF _Toc351563330 \h </w:instrText>
      </w:r>
      <w:r>
        <w:fldChar w:fldCharType="separate"/>
      </w:r>
      <w:r>
        <w:t>31</w:t>
      </w:r>
      <w:r>
        <w:fldChar w:fldCharType="end"/>
      </w:r>
    </w:p>
    <w:p w14:paraId="5508CDE9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4.2.4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Интерфейс игры (Государство)</w:t>
      </w:r>
      <w:r>
        <w:tab/>
      </w:r>
      <w:r>
        <w:fldChar w:fldCharType="begin"/>
      </w:r>
      <w:r>
        <w:instrText xml:space="preserve"> PAGEREF _Toc351563331 \h </w:instrText>
      </w:r>
      <w:r>
        <w:fldChar w:fldCharType="separate"/>
      </w:r>
      <w:r>
        <w:t>31</w:t>
      </w:r>
      <w:r>
        <w:fldChar w:fldCharType="end"/>
      </w:r>
    </w:p>
    <w:p w14:paraId="4DD057C8" w14:textId="77777777" w:rsidR="008B0A52" w:rsidRPr="008B0A52" w:rsidRDefault="008B0A52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t>5</w:t>
      </w:r>
      <w:r w:rsidRPr="008B0A52">
        <w:rPr>
          <w:rFonts w:asciiTheme="minorHAnsi" w:eastAsiaTheme="minorEastAsia" w:hAnsiTheme="minorHAnsi" w:cstheme="minorBidi"/>
          <w:b w:val="0"/>
          <w:szCs w:val="22"/>
        </w:rPr>
        <w:tab/>
      </w:r>
      <w:r>
        <w:t>Функциональные требования</w:t>
      </w:r>
      <w:r>
        <w:tab/>
      </w:r>
      <w:r>
        <w:fldChar w:fldCharType="begin"/>
      </w:r>
      <w:r>
        <w:instrText xml:space="preserve"> PAGEREF _Toc351563332 \h </w:instrText>
      </w:r>
      <w:r>
        <w:fldChar w:fldCharType="separate"/>
      </w:r>
      <w:r>
        <w:t>33</w:t>
      </w:r>
      <w:r>
        <w:fldChar w:fldCharType="end"/>
      </w:r>
    </w:p>
    <w:p w14:paraId="4CC48253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5.1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Общее</w:t>
      </w:r>
      <w:r>
        <w:tab/>
      </w:r>
      <w:r>
        <w:fldChar w:fldCharType="begin"/>
      </w:r>
      <w:r>
        <w:instrText xml:space="preserve"> PAGEREF _Toc351563333 \h </w:instrText>
      </w:r>
      <w:r>
        <w:fldChar w:fldCharType="separate"/>
      </w:r>
      <w:r>
        <w:t>33</w:t>
      </w:r>
      <w:r>
        <w:fldChar w:fldCharType="end"/>
      </w:r>
    </w:p>
    <w:p w14:paraId="29C88EDC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5.1.1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Управление доступом</w:t>
      </w:r>
      <w:r>
        <w:tab/>
      </w:r>
      <w:r>
        <w:fldChar w:fldCharType="begin"/>
      </w:r>
      <w:r>
        <w:instrText xml:space="preserve"> PAGEREF _Toc351563334 \h </w:instrText>
      </w:r>
      <w:r>
        <w:fldChar w:fldCharType="separate"/>
      </w:r>
      <w:r>
        <w:t>33</w:t>
      </w:r>
      <w:r>
        <w:fldChar w:fldCharType="end"/>
      </w:r>
    </w:p>
    <w:p w14:paraId="0E1D4632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5.1.2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Настройки Системы / Конфигурация</w:t>
      </w:r>
      <w:r>
        <w:tab/>
      </w:r>
      <w:r>
        <w:fldChar w:fldCharType="begin"/>
      </w:r>
      <w:r>
        <w:instrText xml:space="preserve"> PAGEREF _Toc351563335 \h </w:instrText>
      </w:r>
      <w:r>
        <w:fldChar w:fldCharType="separate"/>
      </w:r>
      <w:r>
        <w:t>33</w:t>
      </w:r>
      <w:r>
        <w:fldChar w:fldCharType="end"/>
      </w:r>
    </w:p>
    <w:p w14:paraId="141AAF74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5.1.3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Журналирование</w:t>
      </w:r>
      <w:r>
        <w:tab/>
      </w:r>
      <w:r>
        <w:fldChar w:fldCharType="begin"/>
      </w:r>
      <w:r>
        <w:instrText xml:space="preserve"> PAGEREF _Toc351563336 \h </w:instrText>
      </w:r>
      <w:r>
        <w:fldChar w:fldCharType="separate"/>
      </w:r>
      <w:r>
        <w:t>33</w:t>
      </w:r>
      <w:r>
        <w:fldChar w:fldCharType="end"/>
      </w:r>
    </w:p>
    <w:p w14:paraId="5EC9ACF6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5.1.4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Отчёты</w:t>
      </w:r>
      <w:r>
        <w:tab/>
      </w:r>
      <w:r>
        <w:fldChar w:fldCharType="begin"/>
      </w:r>
      <w:r>
        <w:instrText xml:space="preserve"> PAGEREF _Toc351563337 \h </w:instrText>
      </w:r>
      <w:r>
        <w:fldChar w:fldCharType="separate"/>
      </w:r>
      <w:r>
        <w:t>33</w:t>
      </w:r>
      <w:r>
        <w:fldChar w:fldCharType="end"/>
      </w:r>
    </w:p>
    <w:p w14:paraId="79FD3F91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5.1.5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Локализация / Интернационализация</w:t>
      </w:r>
      <w:r>
        <w:tab/>
      </w:r>
      <w:r>
        <w:fldChar w:fldCharType="begin"/>
      </w:r>
      <w:r>
        <w:instrText xml:space="preserve"> PAGEREF _Toc351563338 \h </w:instrText>
      </w:r>
      <w:r>
        <w:fldChar w:fldCharType="separate"/>
      </w:r>
      <w:r>
        <w:t>33</w:t>
      </w:r>
      <w:r>
        <w:fldChar w:fldCharType="end"/>
      </w:r>
    </w:p>
    <w:p w14:paraId="037C9497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5.2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&lt;Модуль №1&gt;</w:t>
      </w:r>
      <w:r>
        <w:tab/>
      </w:r>
      <w:r>
        <w:fldChar w:fldCharType="begin"/>
      </w:r>
      <w:r>
        <w:instrText xml:space="preserve"> PAGEREF _Toc351563339 \h </w:instrText>
      </w:r>
      <w:r>
        <w:fldChar w:fldCharType="separate"/>
      </w:r>
      <w:r>
        <w:t>34</w:t>
      </w:r>
      <w:r>
        <w:fldChar w:fldCharType="end"/>
      </w:r>
    </w:p>
    <w:p w14:paraId="5D5D2285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5.2.1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Общее</w:t>
      </w:r>
      <w:r>
        <w:tab/>
      </w:r>
      <w:r>
        <w:fldChar w:fldCharType="begin"/>
      </w:r>
      <w:r>
        <w:instrText xml:space="preserve"> PAGEREF _Toc351563340 \h </w:instrText>
      </w:r>
      <w:r>
        <w:fldChar w:fldCharType="separate"/>
      </w:r>
      <w:r>
        <w:t>34</w:t>
      </w:r>
      <w:r>
        <w:fldChar w:fldCharType="end"/>
      </w:r>
    </w:p>
    <w:p w14:paraId="590234F6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5.3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Интерфейсы</w:t>
      </w:r>
      <w:r>
        <w:tab/>
      </w:r>
      <w:r>
        <w:fldChar w:fldCharType="begin"/>
      </w:r>
      <w:r>
        <w:instrText xml:space="preserve"> PAGEREF _Toc351563341 \h </w:instrText>
      </w:r>
      <w:r>
        <w:fldChar w:fldCharType="separate"/>
      </w:r>
      <w:r>
        <w:t>35</w:t>
      </w:r>
      <w:r>
        <w:fldChar w:fldCharType="end"/>
      </w:r>
    </w:p>
    <w:p w14:paraId="44B6A9BE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5.3.1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Внутренние</w:t>
      </w:r>
      <w:r>
        <w:tab/>
      </w:r>
      <w:r>
        <w:fldChar w:fldCharType="begin"/>
      </w:r>
      <w:r>
        <w:instrText xml:space="preserve"> PAGEREF _Toc351563342 \h </w:instrText>
      </w:r>
      <w:r>
        <w:fldChar w:fldCharType="separate"/>
      </w:r>
      <w:r>
        <w:t>35</w:t>
      </w:r>
      <w:r>
        <w:fldChar w:fldCharType="end"/>
      </w:r>
    </w:p>
    <w:p w14:paraId="2E9AB8D7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5.3.2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Внешние</w:t>
      </w:r>
      <w:r>
        <w:tab/>
      </w:r>
      <w:r>
        <w:fldChar w:fldCharType="begin"/>
      </w:r>
      <w:r>
        <w:instrText xml:space="preserve"> PAGEREF _Toc351563343 \h </w:instrText>
      </w:r>
      <w:r>
        <w:fldChar w:fldCharType="separate"/>
      </w:r>
      <w:r>
        <w:t>35</w:t>
      </w:r>
      <w:r>
        <w:fldChar w:fldCharType="end"/>
      </w:r>
    </w:p>
    <w:p w14:paraId="00B1C948" w14:textId="77777777" w:rsidR="008B0A52" w:rsidRPr="008B0A52" w:rsidRDefault="008B0A52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t>6</w:t>
      </w:r>
      <w:r w:rsidRPr="008B0A52">
        <w:rPr>
          <w:rFonts w:asciiTheme="minorHAnsi" w:eastAsiaTheme="minorEastAsia" w:hAnsiTheme="minorHAnsi" w:cstheme="minorBidi"/>
          <w:b w:val="0"/>
          <w:szCs w:val="22"/>
        </w:rPr>
        <w:tab/>
      </w:r>
      <w:r>
        <w:t>Нефункциональные Требования</w:t>
      </w:r>
      <w:r>
        <w:tab/>
      </w:r>
      <w:r>
        <w:fldChar w:fldCharType="begin"/>
      </w:r>
      <w:r>
        <w:instrText xml:space="preserve"> PAGEREF _Toc351563344 \h </w:instrText>
      </w:r>
      <w:r>
        <w:fldChar w:fldCharType="separate"/>
      </w:r>
      <w:r>
        <w:t>36</w:t>
      </w:r>
      <w:r>
        <w:fldChar w:fldCharType="end"/>
      </w:r>
    </w:p>
    <w:p w14:paraId="3F8372F9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6.1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Используемые Стандарты</w:t>
      </w:r>
      <w:r>
        <w:tab/>
      </w:r>
      <w:r>
        <w:fldChar w:fldCharType="begin"/>
      </w:r>
      <w:r>
        <w:instrText xml:space="preserve"> PAGEREF _Toc351563345 \h </w:instrText>
      </w:r>
      <w:r>
        <w:fldChar w:fldCharType="separate"/>
      </w:r>
      <w:r>
        <w:t>36</w:t>
      </w:r>
      <w:r>
        <w:fldChar w:fldCharType="end"/>
      </w:r>
    </w:p>
    <w:p w14:paraId="30DE8D8E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6.2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Системные требования</w:t>
      </w:r>
      <w:r>
        <w:tab/>
      </w:r>
      <w:r>
        <w:fldChar w:fldCharType="begin"/>
      </w:r>
      <w:r>
        <w:instrText xml:space="preserve"> PAGEREF _Toc351563346 \h </w:instrText>
      </w:r>
      <w:r>
        <w:fldChar w:fldCharType="separate"/>
      </w:r>
      <w:r>
        <w:t>36</w:t>
      </w:r>
      <w:r>
        <w:fldChar w:fldCharType="end"/>
      </w:r>
    </w:p>
    <w:p w14:paraId="64E95062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6.2.1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Операционные Системы</w:t>
      </w:r>
      <w:r>
        <w:tab/>
      </w:r>
      <w:r>
        <w:fldChar w:fldCharType="begin"/>
      </w:r>
      <w:r>
        <w:instrText xml:space="preserve"> PAGEREF _Toc351563347 \h </w:instrText>
      </w:r>
      <w:r>
        <w:fldChar w:fldCharType="separate"/>
      </w:r>
      <w:r>
        <w:t>36</w:t>
      </w:r>
      <w:r>
        <w:fldChar w:fldCharType="end"/>
      </w:r>
    </w:p>
    <w:p w14:paraId="65BDAA99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6.2.2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Требования к Программному обеспечению</w:t>
      </w:r>
      <w:r>
        <w:tab/>
      </w:r>
      <w:r>
        <w:fldChar w:fldCharType="begin"/>
      </w:r>
      <w:r>
        <w:instrText xml:space="preserve"> PAGEREF _Toc351563348 \h </w:instrText>
      </w:r>
      <w:r>
        <w:fldChar w:fldCharType="separate"/>
      </w:r>
      <w:r>
        <w:t>36</w:t>
      </w:r>
      <w:r>
        <w:fldChar w:fldCharType="end"/>
      </w:r>
    </w:p>
    <w:p w14:paraId="3846981C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6.2.3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Требования к Оборудованию</w:t>
      </w:r>
      <w:r>
        <w:tab/>
      </w:r>
      <w:r>
        <w:fldChar w:fldCharType="begin"/>
      </w:r>
      <w:r>
        <w:instrText xml:space="preserve"> PAGEREF _Toc351563349 \h </w:instrText>
      </w:r>
      <w:r>
        <w:fldChar w:fldCharType="separate"/>
      </w:r>
      <w:r>
        <w:t>36</w:t>
      </w:r>
      <w:r>
        <w:fldChar w:fldCharType="end"/>
      </w:r>
    </w:p>
    <w:p w14:paraId="07462C90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6.3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Требования к Производительности</w:t>
      </w:r>
      <w:r>
        <w:tab/>
      </w:r>
      <w:r>
        <w:fldChar w:fldCharType="begin"/>
      </w:r>
      <w:r>
        <w:instrText xml:space="preserve"> PAGEREF _Toc351563350 \h </w:instrText>
      </w:r>
      <w:r>
        <w:fldChar w:fldCharType="separate"/>
      </w:r>
      <w:r>
        <w:t>37</w:t>
      </w:r>
      <w:r>
        <w:fldChar w:fldCharType="end"/>
      </w:r>
    </w:p>
    <w:p w14:paraId="2A28413E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6.4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Требования к Конфигурации</w:t>
      </w:r>
      <w:r>
        <w:tab/>
      </w:r>
      <w:r>
        <w:fldChar w:fldCharType="begin"/>
      </w:r>
      <w:r>
        <w:instrText xml:space="preserve"> PAGEREF _Toc351563351 \h </w:instrText>
      </w:r>
      <w:r>
        <w:fldChar w:fldCharType="separate"/>
      </w:r>
      <w:r>
        <w:t>37</w:t>
      </w:r>
      <w:r>
        <w:fldChar w:fldCharType="end"/>
      </w:r>
    </w:p>
    <w:p w14:paraId="655BB273" w14:textId="77777777" w:rsidR="008B0A52" w:rsidRPr="008B0A52" w:rsidRDefault="008B0A52">
      <w:pPr>
        <w:pStyle w:val="20"/>
        <w:rPr>
          <w:rFonts w:asciiTheme="minorHAnsi" w:eastAsiaTheme="minorEastAsia" w:hAnsiTheme="minorHAnsi" w:cstheme="minorBidi"/>
          <w:szCs w:val="22"/>
        </w:rPr>
      </w:pPr>
      <w:r>
        <w:t>6.5</w:t>
      </w:r>
      <w:r w:rsidRPr="008B0A52">
        <w:rPr>
          <w:rFonts w:asciiTheme="minorHAnsi" w:eastAsiaTheme="minorEastAsia" w:hAnsiTheme="minorHAnsi" w:cstheme="minorBidi"/>
          <w:szCs w:val="22"/>
        </w:rPr>
        <w:tab/>
      </w:r>
      <w:r>
        <w:t>Требования к Документации</w:t>
      </w:r>
      <w:r>
        <w:tab/>
      </w:r>
      <w:r>
        <w:fldChar w:fldCharType="begin"/>
      </w:r>
      <w:r>
        <w:instrText xml:space="preserve"> PAGEREF _Toc351563352 \h </w:instrText>
      </w:r>
      <w:r>
        <w:fldChar w:fldCharType="separate"/>
      </w:r>
      <w:r>
        <w:t>38</w:t>
      </w:r>
      <w:r>
        <w:fldChar w:fldCharType="end"/>
      </w:r>
    </w:p>
    <w:p w14:paraId="09D9D832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6.5.1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Руководство Пользователя</w:t>
      </w:r>
      <w:r>
        <w:tab/>
      </w:r>
      <w:r>
        <w:fldChar w:fldCharType="begin"/>
      </w:r>
      <w:r>
        <w:instrText xml:space="preserve"> PAGEREF _Toc351563353 \h </w:instrText>
      </w:r>
      <w:r>
        <w:fldChar w:fldCharType="separate"/>
      </w:r>
      <w:r>
        <w:t>38</w:t>
      </w:r>
      <w:r>
        <w:fldChar w:fldCharType="end"/>
      </w:r>
    </w:p>
    <w:p w14:paraId="0547B7A8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6.5.2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Система подсказки</w:t>
      </w:r>
      <w:r>
        <w:tab/>
      </w:r>
      <w:r>
        <w:fldChar w:fldCharType="begin"/>
      </w:r>
      <w:r>
        <w:instrText xml:space="preserve"> PAGEREF _Toc351563354 \h </w:instrText>
      </w:r>
      <w:r>
        <w:fldChar w:fldCharType="separate"/>
      </w:r>
      <w:r>
        <w:t>38</w:t>
      </w:r>
      <w:r>
        <w:fldChar w:fldCharType="end"/>
      </w:r>
    </w:p>
    <w:p w14:paraId="2B5D5211" w14:textId="77777777" w:rsidR="008B0A52" w:rsidRPr="008B0A52" w:rsidRDefault="008B0A52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r>
        <w:t>6.5.3</w:t>
      </w:r>
      <w:r w:rsidRPr="008B0A52">
        <w:rPr>
          <w:rFonts w:asciiTheme="minorHAnsi" w:eastAsiaTheme="minorEastAsia" w:hAnsiTheme="minorHAnsi" w:cstheme="minorBidi"/>
          <w:sz w:val="22"/>
          <w:szCs w:val="22"/>
        </w:rPr>
        <w:tab/>
      </w:r>
      <w:r>
        <w:t>Руководство по установке</w:t>
      </w:r>
      <w:r>
        <w:tab/>
      </w:r>
      <w:r>
        <w:fldChar w:fldCharType="begin"/>
      </w:r>
      <w:r>
        <w:instrText xml:space="preserve"> PAGEREF _Toc351563355 \h </w:instrText>
      </w:r>
      <w:r>
        <w:fldChar w:fldCharType="separate"/>
      </w:r>
      <w:r>
        <w:t>38</w:t>
      </w:r>
      <w:r>
        <w:fldChar w:fldCharType="end"/>
      </w:r>
    </w:p>
    <w:p w14:paraId="36222C32" w14:textId="77777777" w:rsidR="008B0A52" w:rsidRDefault="008B0A52">
      <w:pPr>
        <w:pStyle w:val="10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Cs w:val="22"/>
          <w:lang w:val="en-US"/>
        </w:rPr>
        <w:tab/>
      </w:r>
      <w:r>
        <w:t>Приложения</w:t>
      </w:r>
      <w:r>
        <w:tab/>
      </w:r>
      <w:r>
        <w:fldChar w:fldCharType="begin"/>
      </w:r>
      <w:r>
        <w:instrText xml:space="preserve"> PAGEREF _Toc351563356 \h </w:instrText>
      </w:r>
      <w:r>
        <w:fldChar w:fldCharType="separate"/>
      </w:r>
      <w:r>
        <w:t>39</w:t>
      </w:r>
      <w:r>
        <w:fldChar w:fldCharType="end"/>
      </w:r>
    </w:p>
    <w:p w14:paraId="580641B8" w14:textId="77777777" w:rsidR="00281F6D" w:rsidRDefault="00751C83" w:rsidP="00751C83">
      <w:r>
        <w:fldChar w:fldCharType="end"/>
      </w:r>
    </w:p>
    <w:p w14:paraId="03141B98" w14:textId="77777777" w:rsidR="00751C83" w:rsidRDefault="00281F6D" w:rsidP="00751C83">
      <w:pPr>
        <w:pStyle w:val="1"/>
      </w:pPr>
      <w:r>
        <w:br w:type="page"/>
      </w:r>
      <w:bookmarkStart w:id="0" w:name="_Toc177530042"/>
      <w:bookmarkStart w:id="1" w:name="_Toc351563280"/>
      <w:bookmarkStart w:id="2" w:name="_Toc532208924"/>
      <w:r w:rsidR="00751C83">
        <w:lastRenderedPageBreak/>
        <w:t>Введение</w:t>
      </w:r>
      <w:bookmarkEnd w:id="0"/>
      <w:bookmarkEnd w:id="1"/>
    </w:p>
    <w:p w14:paraId="35735157" w14:textId="77777777" w:rsidR="00751C83" w:rsidRDefault="00751C83" w:rsidP="00751C83">
      <w:pPr>
        <w:pStyle w:val="2"/>
      </w:pPr>
      <w:bookmarkStart w:id="3" w:name="_Toc177530043"/>
      <w:bookmarkStart w:id="4" w:name="_Toc351563281"/>
      <w:r>
        <w:t>Применение</w:t>
      </w:r>
      <w:bookmarkEnd w:id="3"/>
      <w:bookmarkEnd w:id="4"/>
    </w:p>
    <w:p w14:paraId="24043626" w14:textId="77777777" w:rsidR="00751C83" w:rsidRDefault="00751C83" w:rsidP="00751C83">
      <w:pPr>
        <w:tabs>
          <w:tab w:val="left" w:pos="-90"/>
          <w:tab w:val="left" w:pos="226"/>
          <w:tab w:val="left" w:pos="403"/>
          <w:tab w:val="left" w:pos="518"/>
          <w:tab w:val="left" w:pos="564"/>
          <w:tab w:val="left" w:pos="864"/>
          <w:tab w:val="left" w:pos="1325"/>
          <w:tab w:val="left" w:pos="1786"/>
          <w:tab w:val="left" w:pos="2246"/>
          <w:tab w:val="left" w:pos="2707"/>
        </w:tabs>
        <w:spacing w:before="60" w:after="60"/>
        <w:rPr>
          <w:spacing w:val="-2"/>
        </w:rPr>
      </w:pPr>
      <w:r>
        <w:rPr>
          <w:spacing w:val="-2"/>
        </w:rPr>
        <w:t xml:space="preserve">Данный документ относится к проекту </w:t>
      </w:r>
      <w:r w:rsidR="00046E5A">
        <w:fldChar w:fldCharType="begin"/>
      </w:r>
      <w:r w:rsidR="00046E5A">
        <w:instrText xml:space="preserve"> DOCPROPERTY "Project"  \* MERGEFORMAT </w:instrText>
      </w:r>
      <w:r w:rsidR="00046E5A">
        <w:fldChar w:fldCharType="separate"/>
      </w:r>
      <w:proofErr w:type="spellStart"/>
      <w:r w:rsidR="00AF3552">
        <w:t>CityClass</w:t>
      </w:r>
      <w:proofErr w:type="spellEnd"/>
      <w:r w:rsidR="00AF3552">
        <w:t xml:space="preserve"> Колесо Инвестиций</w:t>
      </w:r>
      <w:r w:rsidR="00046E5A">
        <w:fldChar w:fldCharType="end"/>
      </w:r>
      <w:r>
        <w:t>.</w:t>
      </w:r>
    </w:p>
    <w:p w14:paraId="509E1B7B" w14:textId="77777777" w:rsidR="00751C83" w:rsidRDefault="00751C83" w:rsidP="00751C83"/>
    <w:p w14:paraId="5C91290E" w14:textId="77777777" w:rsidR="00281F6D" w:rsidRDefault="00751C83">
      <w:pPr>
        <w:pStyle w:val="2"/>
      </w:pPr>
      <w:bookmarkStart w:id="5" w:name="_Toc177475892"/>
      <w:bookmarkStart w:id="6" w:name="_Toc177530044"/>
      <w:bookmarkStart w:id="7" w:name="_Toc351563282"/>
      <w:r>
        <w:t>Назначение документа</w:t>
      </w:r>
      <w:bookmarkEnd w:id="5"/>
      <w:bookmarkEnd w:id="6"/>
      <w:bookmarkEnd w:id="7"/>
    </w:p>
    <w:p w14:paraId="47E0E317" w14:textId="77777777" w:rsidR="00281F6D" w:rsidRDefault="000B3C88">
      <w:r w:rsidRPr="00B43F1D">
        <w:t>Спецификаци</w:t>
      </w:r>
      <w:r>
        <w:t>я</w:t>
      </w:r>
      <w:r w:rsidRPr="00B43F1D">
        <w:t xml:space="preserve"> Требований</w:t>
      </w:r>
      <w:r>
        <w:t xml:space="preserve"> должна идентифицировать все возможные функциональные и не функциональные требования (раздельно) выставленные к проекту (Системе)</w:t>
      </w:r>
      <w:r w:rsidR="00281F6D">
        <w:t xml:space="preserve">. </w:t>
      </w:r>
      <w:r>
        <w:t>Проект и реализация должны соответствовать требованиям данной спецификации.</w:t>
      </w:r>
    </w:p>
    <w:p w14:paraId="1974BD81" w14:textId="77777777" w:rsidR="00AF3552" w:rsidRDefault="00AF3552"/>
    <w:p w14:paraId="2E96B0AB" w14:textId="77777777" w:rsidR="000B3C88" w:rsidRDefault="000B3C88" w:rsidP="000B3C88">
      <w:r>
        <w:t>Документ предназначен для следующих ролей</w:t>
      </w:r>
      <w:r w:rsidRPr="00ED4FCD">
        <w:t>:</w:t>
      </w:r>
    </w:p>
    <w:p w14:paraId="66044970" w14:textId="77777777" w:rsidR="00AF3552" w:rsidRPr="00ED4FCD" w:rsidRDefault="00AF3552" w:rsidP="000B3C88"/>
    <w:p w14:paraId="4D824C2A" w14:textId="77777777" w:rsidR="000B3C88" w:rsidRDefault="000B3C88" w:rsidP="00D82308">
      <w:pPr>
        <w:numPr>
          <w:ilvl w:val="0"/>
          <w:numId w:val="7"/>
        </w:numPr>
      </w:pPr>
      <w:r>
        <w:t>Системный Аналитик</w:t>
      </w:r>
      <w:r>
        <w:tab/>
        <w:t>- Идентификация требований</w:t>
      </w:r>
    </w:p>
    <w:p w14:paraId="1AB0D87A" w14:textId="77777777" w:rsidR="000B3C88" w:rsidRPr="006C276E" w:rsidRDefault="000B3C88" w:rsidP="00D82308">
      <w:pPr>
        <w:numPr>
          <w:ilvl w:val="0"/>
          <w:numId w:val="7"/>
        </w:numPr>
      </w:pPr>
      <w:r>
        <w:t>Заказчик</w:t>
      </w:r>
      <w:r>
        <w:tab/>
      </w:r>
      <w:r>
        <w:tab/>
      </w:r>
      <w:r>
        <w:tab/>
        <w:t>- Проверка, согласование и утверждение требований</w:t>
      </w:r>
    </w:p>
    <w:p w14:paraId="0D6D8568" w14:textId="77777777" w:rsidR="000B3C88" w:rsidRPr="007F7D82" w:rsidRDefault="000B3C88" w:rsidP="00D82308">
      <w:pPr>
        <w:numPr>
          <w:ilvl w:val="0"/>
          <w:numId w:val="7"/>
        </w:numPr>
      </w:pPr>
      <w:r>
        <w:t>Руководитель Проекта</w:t>
      </w:r>
      <w:r w:rsidRPr="007F7D82">
        <w:tab/>
        <w:t xml:space="preserve">- </w:t>
      </w:r>
      <w:r>
        <w:t xml:space="preserve">Проверка </w:t>
      </w:r>
      <w:r w:rsidR="00EF65C2">
        <w:t>корректности</w:t>
      </w:r>
      <w:r>
        <w:t xml:space="preserve"> требовани</w:t>
      </w:r>
      <w:r w:rsidR="00EF65C2">
        <w:t>й</w:t>
      </w:r>
    </w:p>
    <w:p w14:paraId="3DA3AC64" w14:textId="77777777" w:rsidR="00EF65C2" w:rsidRPr="006C276E" w:rsidRDefault="00EF65C2" w:rsidP="00D82308">
      <w:pPr>
        <w:numPr>
          <w:ilvl w:val="0"/>
          <w:numId w:val="7"/>
        </w:numPr>
      </w:pPr>
      <w:r>
        <w:t xml:space="preserve">Архитектор </w:t>
      </w:r>
      <w:proofErr w:type="gramStart"/>
      <w:r>
        <w:t>ПО</w:t>
      </w:r>
      <w:proofErr w:type="gramEnd"/>
      <w:r>
        <w:tab/>
      </w:r>
      <w:r>
        <w:tab/>
        <w:t xml:space="preserve">- Использовать </w:t>
      </w:r>
      <w:proofErr w:type="gramStart"/>
      <w:r>
        <w:t>при</w:t>
      </w:r>
      <w:proofErr w:type="gramEnd"/>
      <w:r>
        <w:t xml:space="preserve"> разработке Архитектуры</w:t>
      </w:r>
    </w:p>
    <w:p w14:paraId="4B19485A" w14:textId="77777777" w:rsidR="000B3C88" w:rsidRDefault="00EF65C2" w:rsidP="00D82308">
      <w:pPr>
        <w:numPr>
          <w:ilvl w:val="0"/>
          <w:numId w:val="7"/>
        </w:numPr>
      </w:pPr>
      <w:r>
        <w:t>Инженер ОТК</w:t>
      </w:r>
      <w:r>
        <w:tab/>
      </w:r>
      <w:r>
        <w:tab/>
      </w:r>
      <w:r w:rsidR="000B3C88">
        <w:t>-</w:t>
      </w:r>
      <w:r w:rsidR="000B3C88" w:rsidRPr="00ED4FCD">
        <w:t xml:space="preserve"> </w:t>
      </w:r>
      <w:r>
        <w:t>Проверка требований и написание методики тестирования</w:t>
      </w:r>
    </w:p>
    <w:bookmarkEnd w:id="2"/>
    <w:p w14:paraId="23F97E3D" w14:textId="77777777" w:rsidR="00281F6D" w:rsidRDefault="00281F6D"/>
    <w:p w14:paraId="356C9FF6" w14:textId="77777777" w:rsidR="000B01D8" w:rsidRDefault="000B01D8" w:rsidP="000B01D8">
      <w:pPr>
        <w:pStyle w:val="2"/>
      </w:pPr>
      <w:bookmarkStart w:id="8" w:name="_Toc177475893"/>
      <w:bookmarkStart w:id="9" w:name="_Toc177530045"/>
      <w:bookmarkStart w:id="10" w:name="_Toc351563283"/>
      <w:bookmarkStart w:id="11" w:name="_Toc161466894"/>
      <w:bookmarkStart w:id="12" w:name="_Toc532208928"/>
      <w:r>
        <w:t>Ссылки</w:t>
      </w:r>
      <w:bookmarkEnd w:id="8"/>
      <w:bookmarkEnd w:id="9"/>
      <w:bookmarkEnd w:id="10"/>
    </w:p>
    <w:p w14:paraId="234163E1" w14:textId="77777777" w:rsidR="000B01D8" w:rsidRDefault="000B01D8" w:rsidP="000B01D8">
      <w:pPr>
        <w:pStyle w:val="a7"/>
      </w:pPr>
      <w:r>
        <w:t xml:space="preserve">Таблица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85C7A">
        <w:t>1</w:t>
      </w:r>
      <w:r>
        <w:fldChar w:fldCharType="end"/>
      </w:r>
      <w:r>
        <w:t>. Ссылки на документы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118"/>
        <w:gridCol w:w="3402"/>
        <w:gridCol w:w="993"/>
        <w:gridCol w:w="1417"/>
      </w:tblGrid>
      <w:tr w:rsidR="00AF3552" w:rsidRPr="00B43F1D" w14:paraId="43E45965" w14:textId="77777777" w:rsidTr="00E0450B">
        <w:trPr>
          <w:cantSplit/>
          <w:tblHeader/>
        </w:trPr>
        <w:tc>
          <w:tcPr>
            <w:tcW w:w="426" w:type="dxa"/>
            <w:shd w:val="pct12" w:color="auto" w:fill="auto"/>
          </w:tcPr>
          <w:p w14:paraId="1EA17B78" w14:textId="77777777" w:rsidR="00AF3552" w:rsidRDefault="00AF3552" w:rsidP="00E0450B">
            <w:pPr>
              <w:pStyle w:val="TableHeader"/>
            </w:pPr>
            <w:r>
              <w:t>№</w:t>
            </w:r>
          </w:p>
        </w:tc>
        <w:tc>
          <w:tcPr>
            <w:tcW w:w="3118" w:type="dxa"/>
            <w:shd w:val="pct12" w:color="auto" w:fill="auto"/>
          </w:tcPr>
          <w:p w14:paraId="340A5E12" w14:textId="77777777" w:rsidR="00AF3552" w:rsidRPr="00991CC8" w:rsidRDefault="00AF3552" w:rsidP="00E0450B">
            <w:pPr>
              <w:pStyle w:val="TableHeader"/>
            </w:pPr>
            <w:r>
              <w:t>Наименование</w:t>
            </w:r>
          </w:p>
        </w:tc>
        <w:tc>
          <w:tcPr>
            <w:tcW w:w="3402" w:type="dxa"/>
            <w:shd w:val="pct12" w:color="auto" w:fill="auto"/>
          </w:tcPr>
          <w:p w14:paraId="0CC7AA37" w14:textId="77777777" w:rsidR="00AF3552" w:rsidRDefault="00AF3552" w:rsidP="00E0450B">
            <w:pPr>
              <w:pStyle w:val="TableHeader"/>
            </w:pPr>
            <w:r>
              <w:t>Описание</w:t>
            </w:r>
          </w:p>
        </w:tc>
        <w:tc>
          <w:tcPr>
            <w:tcW w:w="993" w:type="dxa"/>
            <w:shd w:val="pct12" w:color="auto" w:fill="auto"/>
          </w:tcPr>
          <w:p w14:paraId="62D9B301" w14:textId="77777777" w:rsidR="00AF3552" w:rsidRDefault="00AF3552" w:rsidP="00E0450B">
            <w:pPr>
              <w:pStyle w:val="TableHeader"/>
            </w:pPr>
            <w:r>
              <w:t>Версия</w:t>
            </w:r>
          </w:p>
        </w:tc>
        <w:tc>
          <w:tcPr>
            <w:tcW w:w="1417" w:type="dxa"/>
            <w:shd w:val="pct12" w:color="auto" w:fill="auto"/>
          </w:tcPr>
          <w:p w14:paraId="54B521F3" w14:textId="77777777" w:rsidR="00AF3552" w:rsidRDefault="00AF3552" w:rsidP="00E0450B">
            <w:pPr>
              <w:pStyle w:val="TableHeader"/>
            </w:pPr>
            <w:r>
              <w:t>Дата</w:t>
            </w:r>
          </w:p>
        </w:tc>
      </w:tr>
      <w:tr w:rsidR="00AF3552" w:rsidRPr="00B43F1D" w14:paraId="44DEF638" w14:textId="77777777" w:rsidTr="00E0450B">
        <w:tc>
          <w:tcPr>
            <w:tcW w:w="426" w:type="dxa"/>
          </w:tcPr>
          <w:p w14:paraId="2A4643AC" w14:textId="77777777" w:rsidR="00AF3552" w:rsidRDefault="00AF3552" w:rsidP="00E0450B">
            <w:pPr>
              <w:pStyle w:val="TableText"/>
            </w:pPr>
            <w:r>
              <w:t>1</w:t>
            </w:r>
          </w:p>
        </w:tc>
        <w:tc>
          <w:tcPr>
            <w:tcW w:w="3118" w:type="dxa"/>
          </w:tcPr>
          <w:p w14:paraId="649ED800" w14:textId="77777777" w:rsidR="00AF3552" w:rsidRPr="002B6844" w:rsidRDefault="00AF3552" w:rsidP="00E0450B">
            <w:pPr>
              <w:pStyle w:val="TableText"/>
            </w:pPr>
            <w:r w:rsidRPr="00172C7A">
              <w:t>Описание основного функционала игры для разработчиков.docx</w:t>
            </w:r>
          </w:p>
        </w:tc>
        <w:tc>
          <w:tcPr>
            <w:tcW w:w="3402" w:type="dxa"/>
          </w:tcPr>
          <w:p w14:paraId="3CD172E2" w14:textId="77777777" w:rsidR="00AF3552" w:rsidRPr="002541BE" w:rsidRDefault="00AF3552" w:rsidP="00E0450B">
            <w:pPr>
              <w:pStyle w:val="TableText"/>
            </w:pPr>
          </w:p>
        </w:tc>
        <w:tc>
          <w:tcPr>
            <w:tcW w:w="993" w:type="dxa"/>
          </w:tcPr>
          <w:p w14:paraId="4A311DBF" w14:textId="77777777" w:rsidR="00AF3552" w:rsidRDefault="00AF3552" w:rsidP="00E0450B">
            <w:pPr>
              <w:pStyle w:val="TableText"/>
            </w:pPr>
          </w:p>
        </w:tc>
        <w:tc>
          <w:tcPr>
            <w:tcW w:w="1417" w:type="dxa"/>
          </w:tcPr>
          <w:p w14:paraId="594EF377" w14:textId="77777777" w:rsidR="00AF3552" w:rsidRPr="002B6844" w:rsidRDefault="00AF3552" w:rsidP="00E0450B">
            <w:pPr>
              <w:pStyle w:val="TableText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.11.2012</w:t>
            </w:r>
          </w:p>
        </w:tc>
      </w:tr>
      <w:tr w:rsidR="00AF3552" w:rsidRPr="00B43F1D" w14:paraId="330B3050" w14:textId="77777777" w:rsidTr="00E0450B">
        <w:tc>
          <w:tcPr>
            <w:tcW w:w="426" w:type="dxa"/>
          </w:tcPr>
          <w:p w14:paraId="3898A1F4" w14:textId="77777777" w:rsidR="00AF3552" w:rsidRDefault="00AF3552" w:rsidP="00E0450B">
            <w:pPr>
              <w:pStyle w:val="TableText"/>
            </w:pPr>
            <w:r>
              <w:t>2</w:t>
            </w:r>
          </w:p>
        </w:tc>
        <w:tc>
          <w:tcPr>
            <w:tcW w:w="3118" w:type="dxa"/>
          </w:tcPr>
          <w:p w14:paraId="5289DECA" w14:textId="77777777" w:rsidR="00AF3552" w:rsidRPr="002B6844" w:rsidRDefault="00AF3552" w:rsidP="00E0450B">
            <w:pPr>
              <w:pStyle w:val="TableText"/>
            </w:pPr>
            <w:r w:rsidRPr="00172C7A">
              <w:t>Модель.xlsx</w:t>
            </w:r>
          </w:p>
        </w:tc>
        <w:tc>
          <w:tcPr>
            <w:tcW w:w="3402" w:type="dxa"/>
          </w:tcPr>
          <w:p w14:paraId="0E34BA5C" w14:textId="77777777" w:rsidR="00AF3552" w:rsidRPr="002541BE" w:rsidRDefault="00AF3552" w:rsidP="00E0450B">
            <w:pPr>
              <w:pStyle w:val="TableText"/>
            </w:pPr>
          </w:p>
        </w:tc>
        <w:tc>
          <w:tcPr>
            <w:tcW w:w="993" w:type="dxa"/>
          </w:tcPr>
          <w:p w14:paraId="17DE2022" w14:textId="77777777" w:rsidR="00AF3552" w:rsidRDefault="00AF3552" w:rsidP="00E0450B">
            <w:pPr>
              <w:pStyle w:val="TableText"/>
            </w:pPr>
          </w:p>
        </w:tc>
        <w:tc>
          <w:tcPr>
            <w:tcW w:w="1417" w:type="dxa"/>
          </w:tcPr>
          <w:p w14:paraId="3F83817B" w14:textId="77777777" w:rsidR="00AF3552" w:rsidRPr="002B6844" w:rsidRDefault="00AF3552" w:rsidP="00E0450B">
            <w:pPr>
              <w:pStyle w:val="TableText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.11.2012</w:t>
            </w:r>
          </w:p>
        </w:tc>
      </w:tr>
    </w:tbl>
    <w:p w14:paraId="4F4944BA" w14:textId="77777777" w:rsidR="00AF3552" w:rsidRPr="00AF3552" w:rsidRDefault="00AF3552" w:rsidP="00AF3552"/>
    <w:p w14:paraId="48DE8157" w14:textId="77777777" w:rsidR="000B01D8" w:rsidRDefault="000B01D8" w:rsidP="000B01D8">
      <w:pPr>
        <w:pStyle w:val="2"/>
      </w:pPr>
      <w:bookmarkStart w:id="13" w:name="_Toc177475894"/>
      <w:bookmarkStart w:id="14" w:name="_Toc177530046"/>
      <w:bookmarkStart w:id="15" w:name="_Toc351563284"/>
      <w:r w:rsidRPr="00112817">
        <w:t>Термины, определения, обозначения и сокращения</w:t>
      </w:r>
      <w:bookmarkEnd w:id="13"/>
      <w:bookmarkEnd w:id="14"/>
      <w:bookmarkEnd w:id="15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087"/>
      </w:tblGrid>
      <w:tr w:rsidR="005C3F6A" w14:paraId="0ED5BC97" w14:textId="77777777" w:rsidTr="005C3F6A">
        <w:trPr>
          <w:cantSplit/>
          <w:tblHeader/>
        </w:trPr>
        <w:tc>
          <w:tcPr>
            <w:tcW w:w="2269" w:type="dxa"/>
            <w:shd w:val="pct12" w:color="auto" w:fill="auto"/>
          </w:tcPr>
          <w:p w14:paraId="1B14C46B" w14:textId="77777777" w:rsidR="005C3F6A" w:rsidRDefault="005C3F6A" w:rsidP="00E0450B">
            <w:pPr>
              <w:pStyle w:val="TableHeader"/>
              <w:keepNext/>
              <w:keepLines/>
            </w:pPr>
            <w:r>
              <w:t>Термин</w:t>
            </w:r>
          </w:p>
        </w:tc>
        <w:tc>
          <w:tcPr>
            <w:tcW w:w="7087" w:type="dxa"/>
            <w:shd w:val="pct12" w:color="auto" w:fill="auto"/>
          </w:tcPr>
          <w:p w14:paraId="06C0003C" w14:textId="77777777" w:rsidR="005C3F6A" w:rsidRDefault="005C3F6A" w:rsidP="00E0450B">
            <w:pPr>
              <w:pStyle w:val="TableHeader"/>
              <w:keepNext/>
              <w:keepLines/>
            </w:pPr>
            <w:r>
              <w:t>Описание</w:t>
            </w:r>
          </w:p>
        </w:tc>
      </w:tr>
      <w:tr w:rsidR="005C3F6A" w:rsidRPr="002B6844" w14:paraId="698DB095" w14:textId="77777777" w:rsidTr="00E0450B">
        <w:tc>
          <w:tcPr>
            <w:tcW w:w="2269" w:type="dxa"/>
            <w:vAlign w:val="center"/>
          </w:tcPr>
          <w:p w14:paraId="38B0A893" w14:textId="77777777" w:rsidR="005C3F6A" w:rsidRDefault="00046E5A" w:rsidP="00E0450B">
            <w:pPr>
              <w:pStyle w:val="TableText"/>
              <w:keepNext/>
              <w:keepLines/>
            </w:pPr>
            <w:r>
              <w:fldChar w:fldCharType="begin"/>
            </w:r>
            <w:r>
              <w:instrText xml:space="preserve"> DOCPROPERTY "ProjectAbbr"  \* MERGEFORMAT </w:instrText>
            </w:r>
            <w:r>
              <w:fldChar w:fldCharType="separate"/>
            </w:r>
            <w:r w:rsidR="005C3F6A">
              <w:t>&lt;Код Проекта&gt;</w:t>
            </w:r>
            <w:r>
              <w:fldChar w:fldCharType="end"/>
            </w:r>
          </w:p>
        </w:tc>
        <w:tc>
          <w:tcPr>
            <w:tcW w:w="7087" w:type="dxa"/>
            <w:vAlign w:val="center"/>
          </w:tcPr>
          <w:p w14:paraId="6C3FE053" w14:textId="77777777" w:rsidR="005C3F6A" w:rsidRDefault="00046E5A" w:rsidP="00E0450B">
            <w:pPr>
              <w:pStyle w:val="TableText"/>
              <w:keepNext/>
              <w:keepLines/>
            </w:pPr>
            <w:r>
              <w:fldChar w:fldCharType="begin"/>
            </w:r>
            <w:r>
              <w:instrText xml:space="preserve"> DOCPROPERTY "Project"  \* MERGEFORMAT </w:instrText>
            </w:r>
            <w:r>
              <w:fldChar w:fldCharType="separate"/>
            </w:r>
            <w:proofErr w:type="spellStart"/>
            <w:r w:rsidR="005C3F6A">
              <w:t>CityClass</w:t>
            </w:r>
            <w:proofErr w:type="spellEnd"/>
            <w:r w:rsidR="005C3F6A">
              <w:t xml:space="preserve"> Колесо Инвестиций</w:t>
            </w:r>
            <w:r>
              <w:fldChar w:fldCharType="end"/>
            </w:r>
          </w:p>
        </w:tc>
      </w:tr>
      <w:tr w:rsidR="005C3F6A" w:rsidRPr="002B6844" w14:paraId="279BF972" w14:textId="77777777" w:rsidTr="00E0450B">
        <w:tc>
          <w:tcPr>
            <w:tcW w:w="2269" w:type="dxa"/>
            <w:vAlign w:val="center"/>
          </w:tcPr>
          <w:p w14:paraId="7BBC3BA3" w14:textId="77777777" w:rsidR="005C3F6A" w:rsidRDefault="005C3F6A" w:rsidP="00E0450B">
            <w:pPr>
              <w:pStyle w:val="TableText"/>
              <w:keepNext/>
              <w:keepLines/>
            </w:pPr>
            <w:r>
              <w:t>TBD</w:t>
            </w:r>
          </w:p>
        </w:tc>
        <w:tc>
          <w:tcPr>
            <w:tcW w:w="7087" w:type="dxa"/>
            <w:vAlign w:val="center"/>
          </w:tcPr>
          <w:p w14:paraId="7F48D18D" w14:textId="77777777" w:rsidR="005C3F6A" w:rsidRDefault="005C3F6A" w:rsidP="00E0450B">
            <w:pPr>
              <w:pStyle w:val="TableText"/>
              <w:keepNext/>
              <w:keepLines/>
            </w:pPr>
            <w:r>
              <w:t>Требует более детального описания</w:t>
            </w:r>
          </w:p>
        </w:tc>
      </w:tr>
      <w:tr w:rsidR="005C3F6A" w:rsidRPr="002B6844" w14:paraId="5A245CD8" w14:textId="77777777" w:rsidTr="00E0450B">
        <w:tc>
          <w:tcPr>
            <w:tcW w:w="2269" w:type="dxa"/>
            <w:vAlign w:val="center"/>
          </w:tcPr>
          <w:p w14:paraId="25BD618F" w14:textId="77777777" w:rsidR="005C3F6A" w:rsidRDefault="005C3F6A" w:rsidP="00E0450B">
            <w:pPr>
              <w:pStyle w:val="TableText"/>
              <w:keepNext/>
              <w:keepLines/>
            </w:pPr>
            <w:r>
              <w:t>DB</w:t>
            </w:r>
          </w:p>
        </w:tc>
        <w:tc>
          <w:tcPr>
            <w:tcW w:w="7087" w:type="dxa"/>
            <w:vAlign w:val="center"/>
          </w:tcPr>
          <w:p w14:paraId="6D5467F0" w14:textId="77777777" w:rsidR="005C3F6A" w:rsidRDefault="005C3F6A" w:rsidP="00E0450B">
            <w:pPr>
              <w:pStyle w:val="TableText"/>
              <w:keepNext/>
              <w:keepLines/>
            </w:pPr>
            <w:r>
              <w:t>База Данных</w:t>
            </w:r>
          </w:p>
        </w:tc>
      </w:tr>
      <w:tr w:rsidR="005C3F6A" w:rsidRPr="002B6844" w14:paraId="48648270" w14:textId="77777777" w:rsidTr="00E0450B">
        <w:tc>
          <w:tcPr>
            <w:tcW w:w="2269" w:type="dxa"/>
            <w:vAlign w:val="center"/>
          </w:tcPr>
          <w:p w14:paraId="400AB1A5" w14:textId="77777777" w:rsidR="005C3F6A" w:rsidRDefault="005C3F6A" w:rsidP="00E0450B">
            <w:pPr>
              <w:pStyle w:val="TableText"/>
              <w:keepNext/>
              <w:keepLines/>
            </w:pPr>
            <w:r>
              <w:t>ПО</w:t>
            </w:r>
          </w:p>
        </w:tc>
        <w:tc>
          <w:tcPr>
            <w:tcW w:w="7087" w:type="dxa"/>
            <w:vAlign w:val="center"/>
          </w:tcPr>
          <w:p w14:paraId="754DE559" w14:textId="77777777" w:rsidR="005C3F6A" w:rsidRDefault="005C3F6A" w:rsidP="00E0450B">
            <w:pPr>
              <w:pStyle w:val="TableText"/>
              <w:keepNext/>
              <w:keepLines/>
            </w:pPr>
            <w:r>
              <w:t>Программное Обеспечение</w:t>
            </w:r>
          </w:p>
        </w:tc>
      </w:tr>
      <w:tr w:rsidR="005C3F6A" w:rsidRPr="002B6844" w14:paraId="79F30560" w14:textId="77777777" w:rsidTr="00E0450B">
        <w:tc>
          <w:tcPr>
            <w:tcW w:w="2269" w:type="dxa"/>
            <w:vAlign w:val="center"/>
          </w:tcPr>
          <w:p w14:paraId="52ECED4F" w14:textId="77777777" w:rsidR="005C3F6A" w:rsidRDefault="005C3F6A" w:rsidP="00E0450B">
            <w:pPr>
              <w:pStyle w:val="TableText"/>
              <w:keepNext/>
              <w:keepLines/>
            </w:pPr>
            <w:r>
              <w:t>АО</w:t>
            </w:r>
          </w:p>
        </w:tc>
        <w:tc>
          <w:tcPr>
            <w:tcW w:w="7087" w:type="dxa"/>
            <w:vAlign w:val="center"/>
          </w:tcPr>
          <w:p w14:paraId="6658DBBE" w14:textId="77777777" w:rsidR="005C3F6A" w:rsidRDefault="005C3F6A" w:rsidP="00E0450B">
            <w:pPr>
              <w:pStyle w:val="TableText"/>
              <w:keepNext/>
              <w:keepLines/>
            </w:pPr>
            <w:r>
              <w:t>Аппаратное Обеспечение</w:t>
            </w:r>
          </w:p>
        </w:tc>
      </w:tr>
      <w:tr w:rsidR="005C3F6A" w:rsidRPr="002B6844" w14:paraId="18D3CD1B" w14:textId="77777777" w:rsidTr="00E0450B">
        <w:tc>
          <w:tcPr>
            <w:tcW w:w="2269" w:type="dxa"/>
            <w:vAlign w:val="center"/>
          </w:tcPr>
          <w:p w14:paraId="7B222FA7" w14:textId="77777777" w:rsidR="005C3F6A" w:rsidRDefault="005C3F6A" w:rsidP="00E0450B">
            <w:pPr>
              <w:pStyle w:val="TableText"/>
              <w:keepNext/>
              <w:keepLines/>
            </w:pPr>
            <w:r>
              <w:t>RFU</w:t>
            </w:r>
          </w:p>
        </w:tc>
        <w:tc>
          <w:tcPr>
            <w:tcW w:w="7087" w:type="dxa"/>
            <w:vAlign w:val="center"/>
          </w:tcPr>
          <w:p w14:paraId="698B1C91" w14:textId="77777777" w:rsidR="005C3F6A" w:rsidRDefault="005C3F6A" w:rsidP="00E0450B">
            <w:pPr>
              <w:pStyle w:val="TableText"/>
              <w:keepNext/>
              <w:keepLines/>
            </w:pPr>
            <w:r>
              <w:t>Зарезервировано для использования позже</w:t>
            </w:r>
          </w:p>
        </w:tc>
      </w:tr>
      <w:tr w:rsidR="005C3F6A" w:rsidRPr="002B6844" w14:paraId="4797C03E" w14:textId="77777777" w:rsidTr="00E0450B">
        <w:tc>
          <w:tcPr>
            <w:tcW w:w="2269" w:type="dxa"/>
            <w:vAlign w:val="center"/>
          </w:tcPr>
          <w:p w14:paraId="107043E7" w14:textId="77777777" w:rsidR="005C3F6A" w:rsidRDefault="005C3F6A" w:rsidP="00E0450B">
            <w:pPr>
              <w:pStyle w:val="TableText"/>
              <w:keepNext/>
              <w:keepLines/>
            </w:pPr>
            <w:r>
              <w:t>TBC</w:t>
            </w:r>
          </w:p>
        </w:tc>
        <w:tc>
          <w:tcPr>
            <w:tcW w:w="7087" w:type="dxa"/>
            <w:vAlign w:val="center"/>
          </w:tcPr>
          <w:p w14:paraId="3DE9A625" w14:textId="77777777" w:rsidR="005C3F6A" w:rsidRDefault="005C3F6A" w:rsidP="00E0450B">
            <w:pPr>
              <w:pStyle w:val="TableText"/>
              <w:keepNext/>
              <w:keepLines/>
            </w:pPr>
            <w:r>
              <w:t>Требует подтверждения заказчиком</w:t>
            </w:r>
          </w:p>
        </w:tc>
      </w:tr>
      <w:tr w:rsidR="005C3F6A" w:rsidRPr="002B6844" w14:paraId="1F1E2F16" w14:textId="77777777" w:rsidTr="00E0450B">
        <w:tc>
          <w:tcPr>
            <w:tcW w:w="2269" w:type="dxa"/>
            <w:vAlign w:val="center"/>
          </w:tcPr>
          <w:p w14:paraId="23B6EC75" w14:textId="77777777" w:rsidR="005C3F6A" w:rsidRDefault="005C3F6A" w:rsidP="00E0450B">
            <w:pPr>
              <w:pStyle w:val="TableText"/>
              <w:keepNext/>
              <w:keepLines/>
            </w:pPr>
            <w:r>
              <w:t>ACL</w:t>
            </w:r>
          </w:p>
        </w:tc>
        <w:tc>
          <w:tcPr>
            <w:tcW w:w="7087" w:type="dxa"/>
            <w:vAlign w:val="center"/>
          </w:tcPr>
          <w:p w14:paraId="3B9A077E" w14:textId="77777777" w:rsidR="005C3F6A" w:rsidRDefault="005C3F6A" w:rsidP="00E0450B">
            <w:pPr>
              <w:pStyle w:val="TableText"/>
              <w:keepNext/>
              <w:keepLines/>
            </w:pPr>
            <w:r>
              <w:t>Система управления правами доступа</w:t>
            </w:r>
          </w:p>
        </w:tc>
      </w:tr>
      <w:tr w:rsidR="005C3F6A" w:rsidRPr="002B6844" w14:paraId="1CBBE500" w14:textId="77777777" w:rsidTr="00E0450B">
        <w:tc>
          <w:tcPr>
            <w:tcW w:w="2269" w:type="dxa"/>
            <w:vAlign w:val="center"/>
          </w:tcPr>
          <w:p w14:paraId="64012F50" w14:textId="77777777" w:rsidR="005C3F6A" w:rsidRDefault="005C3F6A" w:rsidP="00E0450B">
            <w:pPr>
              <w:pStyle w:val="TableText"/>
              <w:keepNext/>
              <w:keepLines/>
            </w:pPr>
            <w:r>
              <w:t>NW</w:t>
            </w:r>
          </w:p>
        </w:tc>
        <w:tc>
          <w:tcPr>
            <w:tcW w:w="7087" w:type="dxa"/>
            <w:vAlign w:val="center"/>
          </w:tcPr>
          <w:p w14:paraId="1C81057A" w14:textId="77777777" w:rsidR="005C3F6A" w:rsidRDefault="005C3F6A" w:rsidP="00E0450B">
            <w:pPr>
              <w:pStyle w:val="TableText"/>
              <w:keepNext/>
              <w:keepLines/>
            </w:pPr>
            <w:r>
              <w:t>Сеть</w:t>
            </w:r>
          </w:p>
        </w:tc>
      </w:tr>
      <w:tr w:rsidR="005C3F6A" w:rsidRPr="002B6844" w14:paraId="2344CD15" w14:textId="77777777" w:rsidTr="00E0450B">
        <w:tc>
          <w:tcPr>
            <w:tcW w:w="2269" w:type="dxa"/>
            <w:vAlign w:val="center"/>
          </w:tcPr>
          <w:p w14:paraId="6F4CF602" w14:textId="77777777" w:rsidR="005C3F6A" w:rsidRDefault="005C3F6A" w:rsidP="00E0450B">
            <w:pPr>
              <w:pStyle w:val="TableText"/>
              <w:keepNext/>
              <w:keepLines/>
            </w:pPr>
            <w:r>
              <w:t>SW</w:t>
            </w:r>
          </w:p>
        </w:tc>
        <w:tc>
          <w:tcPr>
            <w:tcW w:w="7087" w:type="dxa"/>
            <w:vAlign w:val="center"/>
          </w:tcPr>
          <w:p w14:paraId="76868FBA" w14:textId="77777777" w:rsidR="005C3F6A" w:rsidRDefault="005C3F6A" w:rsidP="00E0450B">
            <w:pPr>
              <w:pStyle w:val="TableText"/>
              <w:keepNext/>
              <w:keepLines/>
            </w:pPr>
            <w:r>
              <w:t>ПО</w:t>
            </w:r>
          </w:p>
        </w:tc>
      </w:tr>
      <w:tr w:rsidR="005C3F6A" w:rsidRPr="002B6844" w14:paraId="4000A3F3" w14:textId="77777777" w:rsidTr="00E0450B">
        <w:tc>
          <w:tcPr>
            <w:tcW w:w="2269" w:type="dxa"/>
            <w:vAlign w:val="center"/>
          </w:tcPr>
          <w:p w14:paraId="217C5182" w14:textId="77777777" w:rsidR="005C3F6A" w:rsidRDefault="005C3F6A" w:rsidP="00E0450B">
            <w:pPr>
              <w:pStyle w:val="TableText"/>
              <w:keepNext/>
              <w:keepLines/>
            </w:pPr>
            <w:r>
              <w:t>HW</w:t>
            </w:r>
          </w:p>
        </w:tc>
        <w:tc>
          <w:tcPr>
            <w:tcW w:w="7087" w:type="dxa"/>
            <w:vAlign w:val="center"/>
          </w:tcPr>
          <w:p w14:paraId="394FA884" w14:textId="77777777" w:rsidR="005C3F6A" w:rsidRDefault="005C3F6A" w:rsidP="00E0450B">
            <w:pPr>
              <w:pStyle w:val="TableText"/>
              <w:keepNext/>
              <w:keepLines/>
            </w:pPr>
            <w:r>
              <w:t>АО</w:t>
            </w:r>
          </w:p>
        </w:tc>
      </w:tr>
      <w:tr w:rsidR="005C3F6A" w:rsidRPr="002B6844" w14:paraId="0FE7B4D4" w14:textId="77777777" w:rsidTr="005C3F6A">
        <w:tc>
          <w:tcPr>
            <w:tcW w:w="2269" w:type="dxa"/>
          </w:tcPr>
          <w:p w14:paraId="739E6C81" w14:textId="77777777" w:rsidR="005C3F6A" w:rsidRDefault="005C3F6A" w:rsidP="00E0450B">
            <w:pPr>
              <w:pStyle w:val="TableText"/>
            </w:pPr>
          </w:p>
        </w:tc>
        <w:tc>
          <w:tcPr>
            <w:tcW w:w="7087" w:type="dxa"/>
          </w:tcPr>
          <w:p w14:paraId="1FB578CB" w14:textId="77777777" w:rsidR="005C3F6A" w:rsidRPr="00172C7A" w:rsidRDefault="005C3F6A" w:rsidP="00E0450B">
            <w:pPr>
              <w:pStyle w:val="TableText"/>
            </w:pPr>
          </w:p>
        </w:tc>
      </w:tr>
      <w:tr w:rsidR="005C3F6A" w:rsidRPr="002B6844" w14:paraId="73495139" w14:textId="77777777" w:rsidTr="005C3F6A">
        <w:tc>
          <w:tcPr>
            <w:tcW w:w="2269" w:type="dxa"/>
          </w:tcPr>
          <w:p w14:paraId="4710DB84" w14:textId="77777777" w:rsidR="005C3F6A" w:rsidRDefault="005C3F6A" w:rsidP="00E0450B">
            <w:pPr>
              <w:pStyle w:val="TableText"/>
            </w:pPr>
          </w:p>
        </w:tc>
        <w:tc>
          <w:tcPr>
            <w:tcW w:w="7087" w:type="dxa"/>
          </w:tcPr>
          <w:p w14:paraId="6CC24120" w14:textId="77777777" w:rsidR="005C3F6A" w:rsidRPr="00172C7A" w:rsidRDefault="005C3F6A" w:rsidP="00E0450B">
            <w:pPr>
              <w:pStyle w:val="TableText"/>
            </w:pPr>
          </w:p>
        </w:tc>
      </w:tr>
      <w:tr w:rsidR="005C3F6A" w:rsidRPr="002B6844" w14:paraId="385A17BE" w14:textId="77777777" w:rsidTr="005C3F6A">
        <w:tc>
          <w:tcPr>
            <w:tcW w:w="2269" w:type="dxa"/>
          </w:tcPr>
          <w:p w14:paraId="5EBDE76C" w14:textId="77777777" w:rsidR="005C3F6A" w:rsidRDefault="005C3F6A" w:rsidP="00E0450B">
            <w:pPr>
              <w:pStyle w:val="TableText"/>
            </w:pPr>
          </w:p>
        </w:tc>
        <w:tc>
          <w:tcPr>
            <w:tcW w:w="7087" w:type="dxa"/>
          </w:tcPr>
          <w:p w14:paraId="366413D8" w14:textId="77777777" w:rsidR="005C3F6A" w:rsidRPr="00172C7A" w:rsidRDefault="005C3F6A" w:rsidP="00E0450B">
            <w:pPr>
              <w:pStyle w:val="TableText"/>
            </w:pPr>
          </w:p>
        </w:tc>
      </w:tr>
      <w:tr w:rsidR="005C3F6A" w:rsidRPr="002B6844" w14:paraId="0D66EBAB" w14:textId="77777777" w:rsidTr="005C3F6A">
        <w:tc>
          <w:tcPr>
            <w:tcW w:w="2269" w:type="dxa"/>
          </w:tcPr>
          <w:p w14:paraId="734D986E" w14:textId="77777777" w:rsidR="005C3F6A" w:rsidRDefault="005C3F6A" w:rsidP="00E0450B">
            <w:pPr>
              <w:pStyle w:val="TableText"/>
            </w:pPr>
          </w:p>
        </w:tc>
        <w:tc>
          <w:tcPr>
            <w:tcW w:w="7087" w:type="dxa"/>
          </w:tcPr>
          <w:p w14:paraId="02DDADF3" w14:textId="77777777" w:rsidR="005C3F6A" w:rsidRPr="00172C7A" w:rsidRDefault="005C3F6A" w:rsidP="00E0450B">
            <w:pPr>
              <w:pStyle w:val="TableText"/>
            </w:pPr>
          </w:p>
        </w:tc>
      </w:tr>
      <w:bookmarkEnd w:id="11"/>
    </w:tbl>
    <w:p w14:paraId="406BAEEE" w14:textId="77777777" w:rsidR="002443DA" w:rsidRDefault="002443DA" w:rsidP="00D74A0C"/>
    <w:p w14:paraId="7E22A697" w14:textId="77777777" w:rsidR="00281F6D" w:rsidRDefault="009D5B36">
      <w:pPr>
        <w:pStyle w:val="2"/>
      </w:pPr>
      <w:bookmarkStart w:id="16" w:name="_Toc95737357"/>
      <w:bookmarkStart w:id="17" w:name="_Toc351563285"/>
      <w:bookmarkEnd w:id="12"/>
      <w:r w:rsidRPr="00B43F1D">
        <w:t>Правила чтения</w:t>
      </w:r>
      <w:bookmarkEnd w:id="16"/>
      <w:bookmarkEnd w:id="17"/>
    </w:p>
    <w:p w14:paraId="125DEFA9" w14:textId="77777777" w:rsidR="00281F6D" w:rsidRDefault="000B01D8">
      <w:r>
        <w:t>Все требования пронумерованы</w:t>
      </w:r>
      <w:r w:rsidR="00281F6D">
        <w:t xml:space="preserve">. </w:t>
      </w:r>
      <w:r>
        <w:t xml:space="preserve">Любая другая информация из данного документа (в </w:t>
      </w:r>
      <w:proofErr w:type="spellStart"/>
      <w:r>
        <w:t>т.ч</w:t>
      </w:r>
      <w:proofErr w:type="spellEnd"/>
      <w:r>
        <w:t>. отмеченная словом “NOTE” или не имеющая нумерации) может рассматриваться исключительно как справочная</w:t>
      </w:r>
      <w:r w:rsidR="00281F6D">
        <w:t>.</w:t>
      </w:r>
    </w:p>
    <w:p w14:paraId="38BFE32A" w14:textId="77777777" w:rsidR="00281F6D" w:rsidRDefault="000B01D8">
      <w:pPr>
        <w:pStyle w:val="a7"/>
      </w:pPr>
      <w:bookmarkStart w:id="18" w:name="_Toc5089885"/>
      <w:r>
        <w:t>Таблица</w:t>
      </w:r>
      <w:r w:rsidR="00281F6D">
        <w:t xml:space="preserve"> </w:t>
      </w:r>
      <w:r w:rsidR="00281F6D">
        <w:fldChar w:fldCharType="begin"/>
      </w:r>
      <w:r w:rsidR="00281F6D">
        <w:instrText xml:space="preserve"> SEQ Table \* ARABIC </w:instrText>
      </w:r>
      <w:r w:rsidR="00281F6D">
        <w:fldChar w:fldCharType="separate"/>
      </w:r>
      <w:r w:rsidR="00B85C7A">
        <w:t>2</w:t>
      </w:r>
      <w:r w:rsidR="00281F6D">
        <w:fldChar w:fldCharType="end"/>
      </w:r>
      <w:r w:rsidR="00281F6D">
        <w:t xml:space="preserve">. </w:t>
      </w:r>
      <w:r>
        <w:t>Приоритеты</w:t>
      </w:r>
      <w:bookmarkEnd w:id="18"/>
    </w:p>
    <w:p w14:paraId="347A81A6" w14:textId="77777777" w:rsidR="005C3F6A" w:rsidRPr="005C3F6A" w:rsidRDefault="005C3F6A" w:rsidP="005C3F6A"/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229"/>
      </w:tblGrid>
      <w:tr w:rsidR="005C3F6A" w14:paraId="6EE63882" w14:textId="77777777" w:rsidTr="005C3F6A">
        <w:trPr>
          <w:cantSplit/>
          <w:tblHeader/>
        </w:trPr>
        <w:tc>
          <w:tcPr>
            <w:tcW w:w="2127" w:type="dxa"/>
            <w:shd w:val="pct12" w:color="auto" w:fill="auto"/>
          </w:tcPr>
          <w:p w14:paraId="5ACC8A68" w14:textId="77777777" w:rsidR="005C3F6A" w:rsidRDefault="005C3F6A" w:rsidP="00E0450B">
            <w:pPr>
              <w:pStyle w:val="TableHeader"/>
            </w:pPr>
            <w:r>
              <w:t>Приоритет</w:t>
            </w:r>
          </w:p>
        </w:tc>
        <w:tc>
          <w:tcPr>
            <w:tcW w:w="7229" w:type="dxa"/>
            <w:shd w:val="pct12" w:color="auto" w:fill="auto"/>
          </w:tcPr>
          <w:p w14:paraId="73E68E19" w14:textId="77777777" w:rsidR="005C3F6A" w:rsidRDefault="005C3F6A" w:rsidP="00E0450B">
            <w:pPr>
              <w:pStyle w:val="TableHeader"/>
            </w:pPr>
            <w:r>
              <w:t>Описание</w:t>
            </w:r>
          </w:p>
        </w:tc>
      </w:tr>
      <w:tr w:rsidR="00281F6D" w14:paraId="2649E9ED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2127" w:type="dxa"/>
          </w:tcPr>
          <w:p w14:paraId="1112D4EE" w14:textId="77777777" w:rsidR="00281F6D" w:rsidRDefault="00281F6D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7229" w:type="dxa"/>
          </w:tcPr>
          <w:p w14:paraId="1A7F7220" w14:textId="77777777" w:rsidR="00281F6D" w:rsidRDefault="000B01D8">
            <w:pPr>
              <w:pStyle w:val="TableText"/>
            </w:pPr>
            <w:r>
              <w:t>Должны быть реализованы в ходе фазы 1</w:t>
            </w:r>
          </w:p>
        </w:tc>
      </w:tr>
      <w:tr w:rsidR="00281F6D" w14:paraId="50708B56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2127" w:type="dxa"/>
          </w:tcPr>
          <w:p w14:paraId="7C9FFAB1" w14:textId="77777777" w:rsidR="00281F6D" w:rsidRDefault="00281F6D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7229" w:type="dxa"/>
          </w:tcPr>
          <w:p w14:paraId="20615116" w14:textId="77777777" w:rsidR="00281F6D" w:rsidRDefault="000B01D8">
            <w:pPr>
              <w:pStyle w:val="TableText"/>
            </w:pPr>
            <w:r>
              <w:t>Должны быть реализованы в ходе фазы 2</w:t>
            </w:r>
          </w:p>
        </w:tc>
      </w:tr>
      <w:tr w:rsidR="00281F6D" w14:paraId="12D62D7D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2127" w:type="dxa"/>
          </w:tcPr>
          <w:p w14:paraId="089E53FD" w14:textId="77777777" w:rsidR="00281F6D" w:rsidRDefault="000B01D8">
            <w:pPr>
              <w:pStyle w:val="TableText"/>
              <w:jc w:val="center"/>
            </w:pPr>
            <w:r>
              <w:t>Прочее</w:t>
            </w:r>
          </w:p>
        </w:tc>
        <w:tc>
          <w:tcPr>
            <w:tcW w:w="7229" w:type="dxa"/>
          </w:tcPr>
          <w:p w14:paraId="3D08BA0C" w14:textId="77777777" w:rsidR="00281F6D" w:rsidRDefault="00281F6D">
            <w:pPr>
              <w:pStyle w:val="TableText"/>
            </w:pPr>
            <w:r>
              <w:t>TBD</w:t>
            </w:r>
          </w:p>
        </w:tc>
      </w:tr>
    </w:tbl>
    <w:p w14:paraId="3D9BC0B1" w14:textId="77777777" w:rsidR="00281F6D" w:rsidRDefault="00281F6D"/>
    <w:p w14:paraId="1B3C2D8E" w14:textId="77777777" w:rsidR="00DB037B" w:rsidRDefault="00DB037B" w:rsidP="00DB037B">
      <w:pPr>
        <w:pStyle w:val="1"/>
        <w:pageBreakBefore/>
        <w:ind w:left="431" w:hanging="431"/>
      </w:pPr>
      <w:bookmarkStart w:id="19" w:name="_Toc95737358"/>
      <w:bookmarkStart w:id="20" w:name="_Toc351563286"/>
      <w:bookmarkStart w:id="21" w:name="_Toc70832845"/>
      <w:bookmarkStart w:id="22" w:name="_Toc161466914"/>
      <w:r w:rsidRPr="00B43F1D">
        <w:lastRenderedPageBreak/>
        <w:t>Обзор системы</w:t>
      </w:r>
      <w:bookmarkEnd w:id="19"/>
      <w:bookmarkEnd w:id="20"/>
    </w:p>
    <w:p w14:paraId="6EAC5F99" w14:textId="77777777" w:rsidR="00AF3552" w:rsidRDefault="00AF3552" w:rsidP="00AF3552">
      <w:r>
        <w:t>Цель разрабатываемой Системы – реализовать бизнес игру «Колесо инвестиций» на планшетных устройствах.</w:t>
      </w:r>
    </w:p>
    <w:p w14:paraId="65DC6791" w14:textId="77777777" w:rsidR="00AF3552" w:rsidRDefault="00AF3552" w:rsidP="00AF3552"/>
    <w:p w14:paraId="537E1099" w14:textId="77777777" w:rsidR="00AF3552" w:rsidRDefault="00AF3552" w:rsidP="00AF3552">
      <w:r>
        <w:t>Идея игры похожа на популярную игру «Монополия». Игроки владеют предприятиями и продают товар на виртуальном рынке. В отличие от Монополии, где игроки просто тянут карточки, в игре «Колесо инвестиций» присутствует упрощенная экономическая модель с затратами предприятия, налогами, амортизацией и т.п.</w:t>
      </w:r>
    </w:p>
    <w:p w14:paraId="264F9F24" w14:textId="77777777" w:rsidR="00AF3552" w:rsidRDefault="00AF3552" w:rsidP="00AF3552"/>
    <w:p w14:paraId="5798EE96" w14:textId="77777777" w:rsidR="00AF3552" w:rsidRDefault="00AF3552" w:rsidP="00AF3552">
      <w:r>
        <w:t>Игра выполняется пошагово. На каждом цикле (цикл представляет игровой год) игроки должны выставить товар на рынок. Все игроки представляют производство одинаковых товаров. Рынок – понятие виртуальное. Покупателей как таковых нет. Распределяет продажи система на основе заданных правил.</w:t>
      </w:r>
    </w:p>
    <w:p w14:paraId="2105C769" w14:textId="77777777" w:rsidR="00AF3552" w:rsidRDefault="00AF3552" w:rsidP="00AF3552"/>
    <w:p w14:paraId="75BFD597" w14:textId="77777777" w:rsidR="00AF3552" w:rsidRDefault="00AF3552" w:rsidP="00AF3552">
      <w:r>
        <w:t>Игровой процесс разнообразится так называемыми фишками – возможностью осуществить инвестиционный проект, купить другого игрока, получить приз и т.п. Некоторые фишки обязывают игрока принять решение, например, продать весь объем продукции по цене немного меньшей, чем в предыдущем году или отказаться и попытаться продать на своих условиях.</w:t>
      </w:r>
    </w:p>
    <w:p w14:paraId="5B7208E0" w14:textId="77777777" w:rsidR="00AF3552" w:rsidRDefault="00AF3552" w:rsidP="00AF3552"/>
    <w:p w14:paraId="40CB5F81" w14:textId="77777777" w:rsidR="00AF3552" w:rsidRDefault="00AF3552" w:rsidP="00AF3552">
      <w:r>
        <w:t>В отличие от карточных игр система ведет сама учет финансов, отображает бизнес план.</w:t>
      </w:r>
    </w:p>
    <w:p w14:paraId="551BA171" w14:textId="77777777" w:rsidR="00AF3552" w:rsidRDefault="00AF3552" w:rsidP="00AF3552"/>
    <w:p w14:paraId="200D5421" w14:textId="77777777" w:rsidR="00AF3552" w:rsidRDefault="00AF3552" w:rsidP="00AF3552">
      <w:r>
        <w:t>Система предоставляет возможность настройки перед стартом. Таким образом, можно эмулировать разные отрасли или экономические ситуации.</w:t>
      </w:r>
    </w:p>
    <w:p w14:paraId="3A6134EE" w14:textId="77777777" w:rsidR="00AF3552" w:rsidRDefault="00AF3552" w:rsidP="00AF3552"/>
    <w:p w14:paraId="3E38581E" w14:textId="77777777" w:rsidR="008B25E8" w:rsidRDefault="008B25E8" w:rsidP="008B25E8">
      <w:pPr>
        <w:pStyle w:val="2"/>
      </w:pPr>
      <w:r>
        <w:t>Архитектура решения</w:t>
      </w:r>
    </w:p>
    <w:p w14:paraId="12993F95" w14:textId="77777777" w:rsidR="008B25E8" w:rsidRDefault="008B25E8" w:rsidP="008B25E8">
      <w:r>
        <w:t>Система состоит из управляющего сервера и набора клиентов/игроков:</w:t>
      </w:r>
    </w:p>
    <w:p w14:paraId="1C28F1F3" w14:textId="77777777" w:rsidR="008B25E8" w:rsidRDefault="008B25E8" w:rsidP="008B25E8">
      <w:pPr>
        <w:pStyle w:val="ac"/>
        <w:numPr>
          <w:ilvl w:val="0"/>
          <w:numId w:val="60"/>
        </w:numPr>
      </w:pPr>
      <w:r>
        <w:t xml:space="preserve">Владельцы предприятий играют на планшетных устройствах. </w:t>
      </w:r>
    </w:p>
    <w:p w14:paraId="69D6C14E" w14:textId="77777777" w:rsidR="008B25E8" w:rsidRDefault="008B25E8" w:rsidP="008B25E8">
      <w:pPr>
        <w:pStyle w:val="ac"/>
        <w:numPr>
          <w:ilvl w:val="0"/>
          <w:numId w:val="60"/>
        </w:numPr>
      </w:pPr>
      <w:r>
        <w:t xml:space="preserve">Администратор управляет игрой со стационарного компьютера/ноутбука </w:t>
      </w:r>
    </w:p>
    <w:p w14:paraId="6EC2B8DB" w14:textId="77777777" w:rsidR="008B25E8" w:rsidRDefault="008B25E8" w:rsidP="008B25E8">
      <w:pPr>
        <w:pStyle w:val="ac"/>
        <w:numPr>
          <w:ilvl w:val="0"/>
          <w:numId w:val="60"/>
        </w:numPr>
      </w:pPr>
      <w:r>
        <w:t>Управляющей сервер  реализует логику экономической модели и связывает клиентов</w:t>
      </w:r>
    </w:p>
    <w:p w14:paraId="3F3A9C80" w14:textId="77777777" w:rsidR="008B25E8" w:rsidRDefault="008B25E8" w:rsidP="008B25E8">
      <w:r>
        <w:t xml:space="preserve"> </w:t>
      </w:r>
    </w:p>
    <w:p w14:paraId="4692A68D" w14:textId="77777777" w:rsidR="008B25E8" w:rsidRDefault="008B25E8" w:rsidP="008B25E8">
      <w:r>
        <w:t xml:space="preserve">В связи с тем, что экономическая модель полностью не </w:t>
      </w:r>
      <w:proofErr w:type="gramStart"/>
      <w:r>
        <w:t>проработана и однозначно будет модифицироваться в процессе запуска проекта было</w:t>
      </w:r>
      <w:proofErr w:type="gramEnd"/>
      <w:r>
        <w:t xml:space="preserve"> принято решение разработать экономическую модель в виде </w:t>
      </w:r>
      <w:r>
        <w:rPr>
          <w:lang w:val="en-US"/>
        </w:rPr>
        <w:t>Microsoft</w:t>
      </w:r>
      <w:r w:rsidRPr="008B25E8">
        <w:t xml:space="preserve"> </w:t>
      </w:r>
      <w:r>
        <w:rPr>
          <w:lang w:val="en-US"/>
        </w:rPr>
        <w:t>Excel</w:t>
      </w:r>
      <w:r w:rsidRPr="008B25E8">
        <w:t xml:space="preserve"> </w:t>
      </w:r>
      <w:r>
        <w:t>документа с формулами и макросами. Между сервером и экономической моделью будет прописан интерфейс передачи данных.</w:t>
      </w:r>
    </w:p>
    <w:p w14:paraId="030C5714" w14:textId="77777777" w:rsidR="008B25E8" w:rsidRDefault="008B25E8" w:rsidP="008B25E8"/>
    <w:p w14:paraId="0B75444E" w14:textId="77777777" w:rsidR="008B25E8" w:rsidRDefault="008B25E8" w:rsidP="008B25E8">
      <w:r>
        <w:t>Экономическая модель полностью реализуется Заказчиком. Это позволит дорабатывать формулы экономической модели без модификации серверной и планшетной составляющей.</w:t>
      </w:r>
    </w:p>
    <w:p w14:paraId="2CCA13FF" w14:textId="77777777" w:rsidR="008B25E8" w:rsidRDefault="008B25E8" w:rsidP="008B25E8"/>
    <w:p w14:paraId="5F6DD5D2" w14:textId="77777777" w:rsidR="008B25E8" w:rsidRDefault="008B25E8" w:rsidP="008B25E8">
      <w:r w:rsidRPr="00410DAA">
        <w:rPr>
          <w:b/>
        </w:rPr>
        <w:t>Примечание:</w:t>
      </w:r>
      <w:r>
        <w:t xml:space="preserve"> </w:t>
      </w:r>
      <w:r w:rsidR="00410DAA">
        <w:t xml:space="preserve">Подобный подход позволит модифицировать логику экономической модели только в рамках </w:t>
      </w:r>
      <w:proofErr w:type="gramStart"/>
      <w:r w:rsidR="00410DAA">
        <w:t>определенного</w:t>
      </w:r>
      <w:proofErr w:type="gramEnd"/>
      <w:r w:rsidR="00410DAA">
        <w:t xml:space="preserve"> интерфейсам между моделью и сервером. В случае</w:t>
      </w:r>
      <w:proofErr w:type="gramStart"/>
      <w:r w:rsidR="00410DAA">
        <w:t>,</w:t>
      </w:r>
      <w:proofErr w:type="gramEnd"/>
      <w:r w:rsidR="00410DAA">
        <w:t xml:space="preserve"> если изменения модели затрагивают интерфейс то потребуется модификация всех частей системы.</w:t>
      </w:r>
    </w:p>
    <w:p w14:paraId="13B0D317" w14:textId="77777777" w:rsidR="00410DAA" w:rsidRDefault="00410DAA" w:rsidP="008B25E8"/>
    <w:p w14:paraId="019EC378" w14:textId="77777777" w:rsidR="00410DAA" w:rsidRDefault="00410DAA" w:rsidP="008B25E8">
      <w:r>
        <w:t>Пример – продажа товара, упрощенно</w:t>
      </w:r>
    </w:p>
    <w:p w14:paraId="42BD8937" w14:textId="77777777" w:rsidR="00410DAA" w:rsidRDefault="00410DAA" w:rsidP="00410DAA">
      <w:pPr>
        <w:pStyle w:val="ac"/>
        <w:numPr>
          <w:ilvl w:val="0"/>
          <w:numId w:val="61"/>
        </w:numPr>
      </w:pPr>
      <w:r>
        <w:t>Для продажи товара игроки должны принять решение об объемы предлагаемой продукции и цене единицы товара</w:t>
      </w:r>
    </w:p>
    <w:p w14:paraId="7C45ECC7" w14:textId="77777777" w:rsidR="00410DAA" w:rsidRDefault="00410DAA" w:rsidP="00410DAA">
      <w:pPr>
        <w:pStyle w:val="ac"/>
        <w:numPr>
          <w:ilvl w:val="0"/>
          <w:numId w:val="61"/>
        </w:numPr>
      </w:pPr>
      <w:r>
        <w:t xml:space="preserve">Интерфейсом между моделью сервером и в данном случае будет </w:t>
      </w:r>
    </w:p>
    <w:p w14:paraId="219985E1" w14:textId="77777777" w:rsidR="00410DAA" w:rsidRDefault="00410DAA" w:rsidP="00410DAA">
      <w:pPr>
        <w:pStyle w:val="ac"/>
        <w:numPr>
          <w:ilvl w:val="1"/>
          <w:numId w:val="61"/>
        </w:numPr>
      </w:pPr>
      <w:r>
        <w:t>Входные данные – набор пар (объем, цена) для каждого игрока</w:t>
      </w:r>
    </w:p>
    <w:p w14:paraId="19B1DEAF" w14:textId="77777777" w:rsidR="00410DAA" w:rsidRDefault="00410DAA" w:rsidP="00410DAA">
      <w:pPr>
        <w:pStyle w:val="ac"/>
        <w:numPr>
          <w:ilvl w:val="1"/>
          <w:numId w:val="61"/>
        </w:numPr>
      </w:pPr>
      <w:r>
        <w:t>Выходные данные – рассчитанные продажи каждого игрока (число в штуках)</w:t>
      </w:r>
    </w:p>
    <w:p w14:paraId="57B8A029" w14:textId="77777777" w:rsidR="00410DAA" w:rsidRDefault="00410DAA" w:rsidP="00410DAA">
      <w:pPr>
        <w:pStyle w:val="ac"/>
        <w:numPr>
          <w:ilvl w:val="0"/>
          <w:numId w:val="61"/>
        </w:numPr>
      </w:pPr>
      <w:r>
        <w:t>Логика вычисления объема реальных продаж, учет равновесной цены и т.п. реализуется исключительно в модели</w:t>
      </w:r>
    </w:p>
    <w:p w14:paraId="60E534C3" w14:textId="77777777" w:rsidR="008B25E8" w:rsidRDefault="008B25E8" w:rsidP="008B25E8"/>
    <w:p w14:paraId="5425FDF2" w14:textId="77777777" w:rsidR="008B25E8" w:rsidRPr="008B25E8" w:rsidRDefault="00410DAA" w:rsidP="008B25E8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0CF28106" wp14:editId="4E4C6964">
                <wp:extent cx="5486400" cy="273367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Rounded Rectangle 8"/>
                        <wps:cNvSpPr/>
                        <wps:spPr>
                          <a:xfrm>
                            <a:off x="1571625" y="142875"/>
                            <a:ext cx="1676400" cy="1343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3DAD54" w14:textId="77777777" w:rsidR="00E8766F" w:rsidRPr="004B68AA" w:rsidRDefault="00E8766F" w:rsidP="00410DAA">
                              <w:pPr>
                                <w:jc w:val="center"/>
                              </w:pPr>
                              <w:r w:rsidRPr="004B68AA"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lded Corner 10"/>
                        <wps:cNvSpPr/>
                        <wps:spPr>
                          <a:xfrm>
                            <a:off x="1876425" y="685800"/>
                            <a:ext cx="1152525" cy="66675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D32A3" w14:textId="77777777" w:rsidR="00E8766F" w:rsidRPr="00410DAA" w:rsidRDefault="00E8766F" w:rsidP="00410DAA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Excel </w:t>
                              </w:r>
                              <w:r>
                                <w:t>модель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57175" y="1904025"/>
                            <a:ext cx="781050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3FE92A" w14:textId="77777777" w:rsidR="00E8766F" w:rsidRPr="004B68AA" w:rsidRDefault="00E8766F" w:rsidP="00410DA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B68AA">
                                <w:rPr>
                                  <w:color w:val="FFFFFF" w:themeColor="background1"/>
                                </w:rPr>
                                <w:t>Игрок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476375" y="1923075"/>
                            <a:ext cx="781050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18B36B" w14:textId="77777777" w:rsidR="00E8766F" w:rsidRPr="004B68AA" w:rsidRDefault="00E8766F" w:rsidP="00410DAA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B68AA">
                                <w:rPr>
                                  <w:rFonts w:ascii="Arial" w:eastAsia="Times New Roman" w:hAnsi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ru-RU"/>
                                </w:rPr>
                                <w:t>Игрок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2761275" y="1923075"/>
                            <a:ext cx="781050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0310B4" w14:textId="77777777" w:rsidR="00E8766F" w:rsidRPr="004B68AA" w:rsidRDefault="00E8766F" w:rsidP="00410DAA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B68AA">
                                <w:rPr>
                                  <w:rFonts w:ascii="Arial" w:eastAsia="Times New Roman" w:hAnsi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ru-RU"/>
                                </w:rPr>
                                <w:t>Игрок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4009050" y="1923075"/>
                            <a:ext cx="781050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4BCED" w14:textId="77777777" w:rsidR="00E8766F" w:rsidRPr="004B68AA" w:rsidRDefault="00E8766F" w:rsidP="00410DAA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 w:rsidRPr="004B68AA">
                                <w:rPr>
                                  <w:rFonts w:ascii="Arial" w:eastAsia="Times New Roman" w:hAnsi="Arial"/>
                                  <w:sz w:val="20"/>
                                  <w:szCs w:val="20"/>
                                  <w:u w:val="single"/>
                                  <w:lang w:val="ru-RU"/>
                                </w:rPr>
                                <w:t>Игрок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3713774" y="180000"/>
                            <a:ext cx="1391626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0BAFB" w14:textId="77777777" w:rsidR="00E8766F" w:rsidRDefault="00E8766F" w:rsidP="00410DAA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8080"/>
                                  <w:sz w:val="20"/>
                                  <w:szCs w:val="20"/>
                                  <w:u w:val="single"/>
                                  <w:lang w:val="ru-RU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1" idx="0"/>
                        </wps:cNvCnPr>
                        <wps:spPr>
                          <a:xfrm flipV="1">
                            <a:off x="647700" y="1428750"/>
                            <a:ext cx="1028700" cy="47527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2" idx="0"/>
                        </wps:cNvCnPr>
                        <wps:spPr>
                          <a:xfrm flipV="1">
                            <a:off x="1866900" y="1485900"/>
                            <a:ext cx="95250" cy="43717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3" idx="0"/>
                        </wps:cNvCnPr>
                        <wps:spPr>
                          <a:xfrm flipH="1" flipV="1">
                            <a:off x="2809875" y="1485900"/>
                            <a:ext cx="341925" cy="43717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4" idx="0"/>
                        </wps:cNvCnPr>
                        <wps:spPr>
                          <a:xfrm flipH="1" flipV="1">
                            <a:off x="3248025" y="1352550"/>
                            <a:ext cx="1151550" cy="57052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5" idx="1"/>
                        </wps:cNvCnPr>
                        <wps:spPr>
                          <a:xfrm flipH="1">
                            <a:off x="3248026" y="432413"/>
                            <a:ext cx="465748" cy="5737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CF28106" id="Canvas 7" o:spid="_x0000_s1026" editas="canvas" style="width:6in;height:215.25pt;mso-position-horizontal-relative:char;mso-position-vertical-relative:line" coordsize="5486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336;visibility:visible;mso-wrap-style:square">
                  <v:fill o:detectmouseclick="t"/>
                  <v:path o:connecttype="none"/>
                </v:shape>
                <v:roundrect id="Rounded Rectangle 8" o:spid="_x0000_s1028" style="position:absolute;left:15716;top:1428;width:16764;height:1343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74P70A&#10;AADaAAAADwAAAGRycy9kb3ducmV2LnhtbERPTYvCMBC9L/gfwgje1lSFRapRRFEET6sePA7NtCk2&#10;k9LEtvrrzUHw+Hjfy3VvK9FS40vHCibjBARx5nTJhYLrZf87B+EDssbKMSl4kof1avCzxFS7jv+p&#10;PYdCxBD2KSowIdSplD4zZNGPXU0cudw1FkOETSF1g10Mt5WcJsmftFhybDBY09ZQdj8/rILE5Yf8&#10;NNuEW9XvCn1q85fppFKjYb9ZgAjUh6/44z5qBXFrvBJvgFy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k74P70AAADaAAAADwAAAAAAAAAAAAAAAACYAgAAZHJzL2Rvd25yZXYu&#10;eG1sUEsFBgAAAAAEAAQA9QAAAIIDAAAAAA==&#10;" fillcolor="#9bbb59 [3206]" strokecolor="#4e6128 [1606]" strokeweight="2pt">
                  <v:textbox>
                    <w:txbxContent>
                      <w:p w14:paraId="293DAD54" w14:textId="77777777" w:rsidR="00E8766F" w:rsidRPr="004B68AA" w:rsidRDefault="00E8766F" w:rsidP="00410DAA">
                        <w:pPr>
                          <w:jc w:val="center"/>
                        </w:pPr>
                        <w:r w:rsidRPr="004B68AA">
                          <w:t>Сервер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0" o:spid="_x0000_s1029" type="#_x0000_t65" style="position:absolute;left:18764;top:6858;width:11525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5yccA&#10;AADbAAAADwAAAGRycy9kb3ducmV2LnhtbESPT2vCQBDF7wW/wzKCt7qxB7Gpq9Q/BVtBaKzY3obs&#10;mASzsyG71fTbO4eCtxnem/d+M513rlYXakPl2cBomIAizr2tuDDwtX97nIAKEdli7ZkM/FGA+az3&#10;MMXU+it/0iWLhZIQDikaKGNsUq1DXpLDMPQNsWgn3zqMsraFti1eJdzV+ilJxtphxdJQYkPLkvJz&#10;9usMHN8ni5/vVbZfb4+H03q3Gh+e8w9jBv3u9QVUpC7ezf/XGyv4Qi+/yAB6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KOcnHAAAA2wAAAA8AAAAAAAAAAAAAAAAAmAIAAGRy&#10;cy9kb3ducmV2LnhtbFBLBQYAAAAABAAEAPUAAACMAwAAAAA=&#10;" adj="18000" fillcolor="#f79646 [3209]" strokecolor="#974706 [1609]" strokeweight="2pt">
                  <v:textbox>
                    <w:txbxContent>
                      <w:p w14:paraId="322D32A3" w14:textId="77777777" w:rsidR="00E8766F" w:rsidRPr="00410DAA" w:rsidRDefault="00E8766F" w:rsidP="00410DAA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Excel </w:t>
                        </w:r>
                        <w:r>
                          <w:t>модель</w:t>
                        </w:r>
                      </w:p>
                    </w:txbxContent>
                  </v:textbox>
                </v:shape>
                <v:roundrect id="Rounded Rectangle 11" o:spid="_x0000_s1030" style="position:absolute;left:2571;top:19040;width:7811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fTOsMA&#10;AADbAAAADwAAAGRycy9kb3ducmV2LnhtbERPTWvCQBC9F/wPywi9FN1YrI3RVUQotsdqwR6n2TGJ&#10;ZmfD7jbG/npXKHibx/uc+bIztWjJ+cqygtEwAUGcW11xoeBr9zZIQfiArLG2TAou5GG56D3MMdP2&#10;zJ/UbkMhYgj7DBWUITSZlD4vyaAf2oY4cgfrDIYIXSG1w3MMN7V8TpKJNFhxbCixoXVJ+Wn7axTk&#10;+x83ffn+GG9a9/p3ePKbdHJkpR773WoGIlAX7uJ/97uO80dw+yUe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fTOsMAAADbAAAADwAAAAAAAAAAAAAAAACYAgAAZHJzL2Rv&#10;d25yZXYueG1sUEsFBgAAAAAEAAQA9QAAAIgDAAAAAA==&#10;" fillcolor="#c0504d [3205]" strokecolor="#622423 [1605]" strokeweight="2pt">
                  <v:textbox>
                    <w:txbxContent>
                      <w:p w14:paraId="0D3FE92A" w14:textId="77777777" w:rsidR="00E8766F" w:rsidRPr="004B68AA" w:rsidRDefault="00E8766F" w:rsidP="00410DA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B68AA">
                          <w:rPr>
                            <w:color w:val="FFFFFF" w:themeColor="background1"/>
                          </w:rPr>
                          <w:t>Игрок</w:t>
                        </w:r>
                      </w:p>
                    </w:txbxContent>
                  </v:textbox>
                </v:roundrect>
                <v:roundrect id="Rounded Rectangle 12" o:spid="_x0000_s1031" style="position:absolute;left:14763;top:19230;width:7811;height:5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VNTcMA&#10;AADbAAAADwAAAGRycy9kb3ducmV2LnhtbERPS2sCMRC+C/0PYQpeRLOV+ujWKEUQ9agV9Dhuxt1t&#10;N5MlievWX98UhN7m43vObNGaSjTkfGlZwcsgAUGcWV1yruDwuepPQfiArLGyTAp+yMNi/tSZYart&#10;jXfU7EMuYgj7FBUUIdSplD4ryKAf2Jo4chfrDIYIXS61w1sMN5UcJslYGiw5NhRY07Kg7Ht/NQqy&#10;49m9jU7b13XjJvdLz6+n4y9WqvvcfryDCNSGf/HDvdFx/hD+fok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VNTcMAAADbAAAADwAAAAAAAAAAAAAAAACYAgAAZHJzL2Rv&#10;d25yZXYueG1sUEsFBgAAAAAEAAQA9QAAAIgDAAAAAA==&#10;" fillcolor="#c0504d [3205]" strokecolor="#622423 [1605]" strokeweight="2pt">
                  <v:textbox>
                    <w:txbxContent>
                      <w:p w14:paraId="3018B36B" w14:textId="77777777" w:rsidR="00E8766F" w:rsidRPr="004B68AA" w:rsidRDefault="00E8766F" w:rsidP="00410DAA">
                        <w:pPr>
                          <w:pStyle w:val="af6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4B68AA">
                          <w:rPr>
                            <w:rFonts w:ascii="Arial" w:eastAsia="Times New Roman" w:hAnsi="Arial"/>
                            <w:color w:val="FFFFFF" w:themeColor="background1"/>
                            <w:sz w:val="20"/>
                            <w:szCs w:val="20"/>
                            <w:u w:val="single"/>
                            <w:lang w:val="ru-RU"/>
                          </w:rPr>
                          <w:t>Игрок</w:t>
                        </w:r>
                      </w:p>
                    </w:txbxContent>
                  </v:textbox>
                </v:roundrect>
                <v:roundrect id="Rounded Rectangle 13" o:spid="_x0000_s1032" style="position:absolute;left:27612;top:19230;width:7811;height:5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o1sMA&#10;AADbAAAADwAAAGRycy9kb3ducmV2LnhtbERPTWsCMRC9C/0PYQpeRLO1rdqtUUQQ7bEq6HG6GXe3&#10;3UyWJK6rv74RCr3N433OdN6aSjTkfGlZwdMgAUGcWV1yrmC/W/UnIHxA1lhZJgVX8jCfPXSmmGp7&#10;4U9qtiEXMYR9igqKEOpUSp8VZNAPbE0cuZN1BkOELpfa4SWGm0oOk2QkDZYcGwqsaVlQ9rM9GwXZ&#10;4cu9vR4/XtaNG99OPb+ejL5Zqe5ju3gHEagN/+I/90bH+c9w/yUe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o1sMAAADbAAAADwAAAAAAAAAAAAAAAACYAgAAZHJzL2Rv&#10;d25yZXYueG1sUEsFBgAAAAAEAAQA9QAAAIgDAAAAAA==&#10;" fillcolor="#c0504d [3205]" strokecolor="#622423 [1605]" strokeweight="2pt">
                  <v:textbox>
                    <w:txbxContent>
                      <w:p w14:paraId="490310B4" w14:textId="77777777" w:rsidR="00E8766F" w:rsidRPr="004B68AA" w:rsidRDefault="00E8766F" w:rsidP="00410DAA">
                        <w:pPr>
                          <w:pStyle w:val="af6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4B68AA">
                          <w:rPr>
                            <w:rFonts w:ascii="Arial" w:eastAsia="Times New Roman" w:hAnsi="Arial"/>
                            <w:color w:val="FFFFFF" w:themeColor="background1"/>
                            <w:sz w:val="20"/>
                            <w:szCs w:val="20"/>
                            <w:u w:val="single"/>
                            <w:lang w:val="ru-RU"/>
                          </w:rPr>
                          <w:t>Игрок</w:t>
                        </w:r>
                      </w:p>
                    </w:txbxContent>
                  </v:textbox>
                </v:roundrect>
                <v:roundrect id="Rounded Rectangle 14" o:spid="_x0000_s1033" style="position:absolute;left:40090;top:19230;width:7811;height:5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BwosIA&#10;AADbAAAADwAAAGRycy9kb3ducmV2LnhtbERPS2sCMRC+F/ofwhS8FM1WfHVrlCIU9agV9Dhuxt1t&#10;N5MlievWX28Eobf5+J4znbemEg05X1pW8NZLQBBnVpecK9h9f3UnIHxA1lhZJgV/5GE+e36aYqrt&#10;hTfUbEMuYgj7FBUUIdSplD4ryKDv2Zo4cifrDIYIXS61w0sMN5XsJ8lIGiw5NhRY06Kg7Hd7Ngqy&#10;/dG9Dw/rwbJx4+vp1S8nox9WqvPSfn6ACNSGf/HDvdJx/gDuv8QD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0HCiwgAAANsAAAAPAAAAAAAAAAAAAAAAAJgCAABkcnMvZG93&#10;bnJldi54bWxQSwUGAAAAAAQABAD1AAAAhwMAAAAA&#10;" fillcolor="#c0504d [3205]" strokecolor="#622423 [1605]" strokeweight="2pt">
                  <v:textbox>
                    <w:txbxContent>
                      <w:p w14:paraId="6B24BCED" w14:textId="77777777" w:rsidR="00E8766F" w:rsidRPr="004B68AA" w:rsidRDefault="00E8766F" w:rsidP="00410DAA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 w:rsidRPr="004B68AA">
                          <w:rPr>
                            <w:rFonts w:ascii="Arial" w:eastAsia="Times New Roman" w:hAnsi="Arial"/>
                            <w:sz w:val="20"/>
                            <w:szCs w:val="20"/>
                            <w:u w:val="single"/>
                            <w:lang w:val="ru-RU"/>
                          </w:rPr>
                          <w:t>Игрок</w:t>
                        </w:r>
                      </w:p>
                    </w:txbxContent>
                  </v:textbox>
                </v:roundrect>
                <v:roundrect id="Rounded Rectangle 15" o:spid="_x0000_s1034" style="position:absolute;left:37137;top:1800;width:13917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D2SsMA&#10;AADbAAAADwAAAGRycy9kb3ducmV2LnhtbERPTWvCQBC9C/6HZYTezKaBisasUgrS9GIx2kNvY3aa&#10;hGZnQ3Zj0n/fLRS8zeN9TrafTCtu1LvGsoLHKAZBXFrdcKXgcj4s1yCcR9bYWiYFP+Rgv5vPMky1&#10;HflEt8JXIoSwS1FB7X2XSunKmgy6yHbEgfuyvUEfYF9J3eMYwk0rkzheSYMNh4YaO3qpqfwuBqOg&#10;+Xz9eHsfhuMmaQ9JnF/zTk9WqYfF9LwF4Wnyd/G/O9dh/hP8/RIO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D2SsMAAADbAAAADwAAAAAAAAAAAAAAAACYAgAAZHJzL2Rv&#10;d25yZXYueG1sUEsFBgAAAAAEAAQA9QAAAIgDAAAAAA==&#10;" fillcolor="#4bacc6 [3208]" strokecolor="#205867 [1608]" strokeweight="2pt">
                  <v:textbox>
                    <w:txbxContent>
                      <w:p w14:paraId="30A0BAFB" w14:textId="77777777" w:rsidR="00E8766F" w:rsidRDefault="00E8766F" w:rsidP="00410DAA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8080"/>
                            <w:sz w:val="20"/>
                            <w:szCs w:val="20"/>
                            <w:u w:val="single"/>
                            <w:lang w:val="ru-RU"/>
                          </w:rPr>
                          <w:t>Администратор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5" type="#_x0000_t32" style="position:absolute;left:6477;top:14287;width:10287;height:47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/8TcIAAADbAAAADwAAAGRycy9kb3ducmV2LnhtbERPTWsCMRC9F/ofwhS8FM2qsHRXo0i1&#10;YI+1hept2Ex3FzeTmKS6/ntTKHibx/uc+bI3nTiTD61lBeNRBoK4srrlWsHX59vwBUSIyBo7y6Tg&#10;SgGWi8eHOZbaXviDzrtYixTCoUQFTYyulDJUDRkMI+uIE/djvcGYoK+l9nhJ4aaTkyzLpcGWU0OD&#10;jl4bqo67X6Mgms3qfd2e9vnx20y9LA6ueHZKDZ761QxEpD7exf/urU7zc/j7JR0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/8TcIAAADbAAAADwAAAAAAAAAAAAAA&#10;AAChAgAAZHJzL2Rvd25yZXYueG1sUEsFBgAAAAAEAAQA+QAAAJADAAAAAA==&#10;" strokecolor="#4579b8 [3044]">
                  <v:stroke startarrow="block" endarrow="block"/>
                </v:shape>
                <v:shape id="Straight Arrow Connector 17" o:spid="_x0000_s1036" type="#_x0000_t32" style="position:absolute;left:18669;top:14859;width:952;height:4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NZ1sEAAADbAAAADwAAAGRycy9kb3ducmV2LnhtbERPTWsCMRC9F/wPYQQvRbMqaF2NIm0F&#10;e1QLtrdhM+4ubiYxSXX9902h4G0e73MWq9Y04ko+1JYVDAcZCOLC6ppLBZ+HTf8FRIjIGhvLpOBO&#10;AVbLztMCc21vvKPrPpYihXDIUUEVo8ulDEVFBsPAOuLEnaw3GBP0pdQebyncNHKUZRNpsObUUKGj&#10;14qK8/7HKIjmff3xVl++JuejGXs5+3azZ6dUr9uu5yAitfEh/ndvdZo/hb9f0gF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A1nWwQAAANsAAAAPAAAAAAAAAAAAAAAA&#10;AKECAABkcnMvZG93bnJldi54bWxQSwUGAAAAAAQABAD5AAAAjwMAAAAA&#10;" strokecolor="#4579b8 [3044]">
                  <v:stroke startarrow="block" endarrow="block"/>
                </v:shape>
                <v:shape id="Straight Arrow Connector 18" o:spid="_x0000_s1037" type="#_x0000_t32" style="position:absolute;left:28098;top:14859;width:3420;height:43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DhcQAAADbAAAADwAAAGRycy9kb3ducmV2LnhtbESPT2vCQBDF7wW/wzJCb3WjB9HoKiII&#10;BUXqn4u3ITtmg9nZkN2atJ++cyh4m+G9ee83y3Xva/WkNlaBDYxHGSjiItiKSwPXy+5jBiomZIt1&#10;YDLwQxHWq8HbEnMbOj7R85xKJSEcczTgUmpyrWPhyGMchYZYtHtoPSZZ21LbFjsJ97WeZNlUe6xY&#10;Ghw2tHVUPM7f3sB+uqXfr9nNNXU/6Yr58XCMp2jM+7DfLEAl6tPL/H/9aQVfYOUXGUC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iEOFxAAAANsAAAAPAAAAAAAAAAAA&#10;AAAAAKECAABkcnMvZG93bnJldi54bWxQSwUGAAAAAAQABAD5AAAAkgMAAAAA&#10;" strokecolor="#4579b8 [3044]">
                  <v:stroke startarrow="block" endarrow="block"/>
                </v:shape>
                <v:shape id="Straight Arrow Connector 19" o:spid="_x0000_s1038" type="#_x0000_t32" style="position:absolute;left:32480;top:13525;width:11515;height:5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mHsIAAADbAAAADwAAAGRycy9kb3ducmV2LnhtbERPS2vCQBC+F/wPywi91Y05SIyuUgJC&#10;QQm+Lt6G7JgNzc6G7Nak/fVdodDbfHzPWW9H24oH9b5xrGA+S0AQV043XCu4XnZvGQgfkDW2jknB&#10;N3nYbiYva8y1G/hEj3OoRQxhn6MCE0KXS+krQxb9zHXEkbu73mKIsK+l7nGI4baVaZIspMWGY4PB&#10;jgpD1ef5yyrYLwr6OWY307VjOlTL8lD6k1fqdTq+r0AEGsO/+M/9oeP8JTx/i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TmHsIAAADbAAAADwAAAAAAAAAAAAAA&#10;AAChAgAAZHJzL2Rvd25yZXYueG1sUEsFBgAAAAAEAAQA+QAAAJADAAAAAA==&#10;" strokecolor="#4579b8 [3044]">
                  <v:stroke startarrow="block" endarrow="block"/>
                </v:shape>
                <v:shape id="Straight Arrow Connector 20" o:spid="_x0000_s1039" type="#_x0000_t32" style="position:absolute;left:32480;top:4324;width:4657;height: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YLH8EAAADbAAAADwAAAGRycy9kb3ducmV2LnhtbERPW2vCMBR+F/Yfwhn4IpqqIGtnKrIL&#10;bI+6wdzboTlrS5uTmESt/355EHz8+O7rzWB6cSYfWssK5rMMBHFldcu1gu+v9+kTiBCRNfaWScGV&#10;AmzKh9EaC20vvKPzPtYihXAoUEEToyukDFVDBsPMOuLE/VlvMCboa6k9XlK46eUiy1bSYMupoUFH&#10;Lw1V3f5kFETztv18bY+HVfdjll7mvy6fOKXGj8P2GUSkId7FN/eHVrBI69OX9ANk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hgsfwQAAANsAAAAPAAAAAAAAAAAAAAAA&#10;AKECAABkcnMvZG93bnJldi54bWxQSwUGAAAAAAQABAD5AAAAjwMAAAAA&#10;" strokecolor="#4579b8 [3044]">
                  <v:stroke startarrow="block" endarrow="block"/>
                </v:shape>
                <w10:anchorlock/>
              </v:group>
            </w:pict>
          </mc:Fallback>
        </mc:AlternateContent>
      </w:r>
    </w:p>
    <w:p w14:paraId="508C1656" w14:textId="77777777" w:rsidR="008B25E8" w:rsidRDefault="008B25E8" w:rsidP="00AF3552"/>
    <w:p w14:paraId="2941D0E3" w14:textId="77777777" w:rsidR="00AF3552" w:rsidRDefault="00AF3552" w:rsidP="00AF3552">
      <w:pPr>
        <w:pStyle w:val="2"/>
      </w:pPr>
      <w:bookmarkStart w:id="23" w:name="_Toc351563287"/>
      <w:r>
        <w:t>Участники игры</w:t>
      </w:r>
      <w:bookmarkEnd w:id="23"/>
    </w:p>
    <w:p w14:paraId="5CF760AA" w14:textId="77777777" w:rsidR="00AF3552" w:rsidRDefault="00AF3552" w:rsidP="00AF3552">
      <w:r>
        <w:t>В первой версии игра будет использоваться исключительно в рамках тренингов Сити Класс. Все участники находятся в одной аудитории, игра комментируется и управляется ведущим. В этих условиях не требуется создание постоянных учетных записей пользователей, авторизация в системе и т.п. Необходимое и достаточное требование – возможность идентифицировать участника.</w:t>
      </w:r>
    </w:p>
    <w:p w14:paraId="19444F8C" w14:textId="77777777" w:rsidR="00AF3552" w:rsidRDefault="00AF3552" w:rsidP="00AF3552"/>
    <w:p w14:paraId="6CAC7603" w14:textId="77777777" w:rsidR="00AF3552" w:rsidRDefault="00AF3552" w:rsidP="00AF3552">
      <w:r>
        <w:t>На старте игры всем участникам раздаются планшетные устройства, и предлагается идентифицировать себя, введя следующую информацию</w:t>
      </w:r>
    </w:p>
    <w:p w14:paraId="2F384E39" w14:textId="77777777" w:rsidR="00AF3552" w:rsidRDefault="00AF3552" w:rsidP="00D82308">
      <w:pPr>
        <w:pStyle w:val="ac"/>
        <w:numPr>
          <w:ilvl w:val="0"/>
          <w:numId w:val="8"/>
        </w:numPr>
      </w:pPr>
      <w:r>
        <w:t>ФИО</w:t>
      </w:r>
    </w:p>
    <w:p w14:paraId="1E1DA15F" w14:textId="77777777" w:rsidR="00AF3552" w:rsidRDefault="00AF3552" w:rsidP="005314DA">
      <w:pPr>
        <w:pStyle w:val="ac"/>
        <w:numPr>
          <w:ilvl w:val="0"/>
          <w:numId w:val="8"/>
        </w:numPr>
      </w:pPr>
      <w:r>
        <w:t>Название организации, в которой работает игрок</w:t>
      </w:r>
    </w:p>
    <w:p w14:paraId="71C489FB" w14:textId="77777777" w:rsidR="00AF3552" w:rsidRDefault="00AF3552" w:rsidP="00AF3552"/>
    <w:p w14:paraId="1BEE6589" w14:textId="77777777" w:rsidR="00AF3552" w:rsidRDefault="00AF3552" w:rsidP="00AF3552">
      <w:r>
        <w:t>Система должна предоставлять форму приветствия для ввода выше указанной информации. После ввода данные отправляются на сервер</w:t>
      </w:r>
      <w:r w:rsidR="005314DA">
        <w:t>. В процессе игры администратор видит реальные имена игроков</w:t>
      </w:r>
      <w:r>
        <w:t xml:space="preserve">. </w:t>
      </w:r>
    </w:p>
    <w:p w14:paraId="23B9FC48" w14:textId="77777777" w:rsidR="00AF3552" w:rsidRDefault="00AF3552" w:rsidP="00AF3552"/>
    <w:p w14:paraId="311022E2" w14:textId="77777777" w:rsidR="00AF3552" w:rsidRDefault="005314DA" w:rsidP="00AF3552">
      <w:r>
        <w:t>В данной версии игры игроки не общаются напрямую, поэтому идентификация в виде псевдонимов не обязательна.</w:t>
      </w:r>
    </w:p>
    <w:p w14:paraId="531711F1" w14:textId="77777777" w:rsidR="00AF3552" w:rsidRDefault="00AF3552" w:rsidP="00AF3552"/>
    <w:p w14:paraId="37181C39" w14:textId="77777777" w:rsidR="00AF3552" w:rsidRDefault="00AF35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24" w:name="_Toc351563288"/>
      <w:r>
        <w:t>Роли</w:t>
      </w:r>
      <w:bookmarkEnd w:id="24"/>
    </w:p>
    <w:p w14:paraId="32FF9019" w14:textId="77777777" w:rsidR="00AF3552" w:rsidRDefault="00AF3552" w:rsidP="00AF3552">
      <w:r>
        <w:rPr>
          <w:noProof/>
          <w:lang w:eastAsia="ru-RU"/>
        </w:rPr>
        <w:drawing>
          <wp:inline distT="0" distB="0" distL="0" distR="0" wp14:anchorId="64741398" wp14:editId="54208822">
            <wp:extent cx="53340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ол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DD4F" w14:textId="77777777" w:rsidR="00AF3552" w:rsidRDefault="00AF3552" w:rsidP="00AF3552"/>
    <w:p w14:paraId="0D01EB75" w14:textId="77777777" w:rsidR="00AF3552" w:rsidRDefault="005314DA" w:rsidP="00AF3552">
      <w:r>
        <w:t xml:space="preserve">В игре существуют </w:t>
      </w:r>
      <w:r w:rsidR="00AF3552">
        <w:t>следующие роли</w:t>
      </w:r>
    </w:p>
    <w:p w14:paraId="1DB28D1F" w14:textId="77777777" w:rsidR="00AF3552" w:rsidRDefault="00AF3552" w:rsidP="00AF3552"/>
    <w:p w14:paraId="65DC98C7" w14:textId="77777777" w:rsidR="00AF3552" w:rsidRDefault="00AF3552" w:rsidP="00D82308">
      <w:pPr>
        <w:pStyle w:val="ac"/>
        <w:numPr>
          <w:ilvl w:val="0"/>
          <w:numId w:val="9"/>
        </w:numPr>
      </w:pPr>
      <w:r>
        <w:t>Компания – участник владеет одной или несколькими компаниями</w:t>
      </w:r>
    </w:p>
    <w:p w14:paraId="5ADE052D" w14:textId="77777777" w:rsidR="00AF3552" w:rsidRDefault="00AF3552" w:rsidP="00D82308">
      <w:pPr>
        <w:pStyle w:val="ac"/>
        <w:numPr>
          <w:ilvl w:val="0"/>
          <w:numId w:val="9"/>
        </w:numPr>
      </w:pPr>
      <w:r>
        <w:t>Банк – участник владеет банком</w:t>
      </w:r>
    </w:p>
    <w:p w14:paraId="127964FE" w14:textId="77777777" w:rsidR="00AF3552" w:rsidRDefault="00AF3552" w:rsidP="00D82308">
      <w:pPr>
        <w:pStyle w:val="ac"/>
        <w:numPr>
          <w:ilvl w:val="0"/>
          <w:numId w:val="9"/>
        </w:numPr>
      </w:pPr>
      <w:r>
        <w:t>Государство – участник представляет государство</w:t>
      </w:r>
    </w:p>
    <w:p w14:paraId="56242F5A" w14:textId="77777777" w:rsidR="00AF3552" w:rsidRDefault="00AF3552" w:rsidP="00D82308">
      <w:pPr>
        <w:pStyle w:val="ac"/>
        <w:numPr>
          <w:ilvl w:val="0"/>
          <w:numId w:val="9"/>
        </w:numPr>
      </w:pPr>
      <w:r>
        <w:lastRenderedPageBreak/>
        <w:t>Администратор – участник настраивает игру</w:t>
      </w:r>
    </w:p>
    <w:p w14:paraId="453969AF" w14:textId="77777777" w:rsidR="00AF3552" w:rsidRPr="00236897" w:rsidRDefault="00AF3552" w:rsidP="00D82308">
      <w:pPr>
        <w:pStyle w:val="ac"/>
        <w:numPr>
          <w:ilvl w:val="0"/>
          <w:numId w:val="9"/>
        </w:numPr>
      </w:pPr>
      <w:r>
        <w:t xml:space="preserve">Комментатор – </w:t>
      </w:r>
      <w:commentRangeStart w:id="25"/>
      <w:proofErr w:type="spellStart"/>
      <w:r>
        <w:t>фасилитатор</w:t>
      </w:r>
      <w:commentRangeEnd w:id="25"/>
      <w:proofErr w:type="spellEnd"/>
      <w:r>
        <w:rPr>
          <w:rStyle w:val="ad"/>
        </w:rPr>
        <w:commentReference w:id="25"/>
      </w:r>
      <w:r>
        <w:t xml:space="preserve"> – участник проводит игру</w:t>
      </w:r>
    </w:p>
    <w:p w14:paraId="46983E2F" w14:textId="77777777" w:rsidR="00AF3552" w:rsidRDefault="00AF3552" w:rsidP="00AF3552"/>
    <w:p w14:paraId="59966238" w14:textId="77777777" w:rsidR="005314DA" w:rsidRDefault="005314DA" w:rsidP="00AF3552">
      <w:r>
        <w:t>В настоящей версии системы поддерживаются только два типа участников</w:t>
      </w:r>
    </w:p>
    <w:p w14:paraId="7942F3AE" w14:textId="77777777" w:rsidR="005314DA" w:rsidRDefault="005314DA" w:rsidP="005314DA">
      <w:pPr>
        <w:pStyle w:val="ac"/>
        <w:numPr>
          <w:ilvl w:val="0"/>
          <w:numId w:val="59"/>
        </w:numPr>
      </w:pPr>
      <w:r>
        <w:t>Игрок – берет на себя роль «Компания» - владеет одной или несколькими компаниями</w:t>
      </w:r>
    </w:p>
    <w:p w14:paraId="188B4549" w14:textId="77777777" w:rsidR="005314DA" w:rsidRDefault="005314DA" w:rsidP="005314DA">
      <w:pPr>
        <w:pStyle w:val="ac"/>
        <w:numPr>
          <w:ilvl w:val="0"/>
          <w:numId w:val="59"/>
        </w:numPr>
      </w:pPr>
      <w:r>
        <w:t>Администратор – берет на себя роли</w:t>
      </w:r>
    </w:p>
    <w:p w14:paraId="31EDCABA" w14:textId="77777777" w:rsidR="005314DA" w:rsidRDefault="005314DA" w:rsidP="005314DA">
      <w:pPr>
        <w:pStyle w:val="ac"/>
        <w:numPr>
          <w:ilvl w:val="1"/>
          <w:numId w:val="59"/>
        </w:numPr>
      </w:pPr>
      <w:r>
        <w:t>Администратор</w:t>
      </w:r>
    </w:p>
    <w:p w14:paraId="0A8706CF" w14:textId="77777777" w:rsidR="005314DA" w:rsidRDefault="005314DA" w:rsidP="005314DA">
      <w:pPr>
        <w:pStyle w:val="ac"/>
        <w:numPr>
          <w:ilvl w:val="1"/>
          <w:numId w:val="59"/>
        </w:numPr>
      </w:pPr>
      <w:r>
        <w:t xml:space="preserve">Комментатор – </w:t>
      </w:r>
      <w:proofErr w:type="spellStart"/>
      <w:r>
        <w:t>фасилитатор</w:t>
      </w:r>
      <w:proofErr w:type="spellEnd"/>
    </w:p>
    <w:p w14:paraId="791CE061" w14:textId="77777777" w:rsidR="005314DA" w:rsidRDefault="005314DA" w:rsidP="005314DA">
      <w:pPr>
        <w:pStyle w:val="ac"/>
        <w:numPr>
          <w:ilvl w:val="1"/>
          <w:numId w:val="59"/>
        </w:numPr>
      </w:pPr>
      <w:r>
        <w:t>Государство</w:t>
      </w:r>
    </w:p>
    <w:p w14:paraId="63D8D762" w14:textId="77777777" w:rsidR="00AE5832" w:rsidRDefault="00AE5832" w:rsidP="00AF3552"/>
    <w:p w14:paraId="10CBA50B" w14:textId="77777777" w:rsidR="00AE5832" w:rsidRDefault="00AE5832" w:rsidP="00AF3552">
      <w:r>
        <w:t xml:space="preserve">Участники не могут выступать в роли «Банк». Функционал банка обеспечивается серверной логикой. </w:t>
      </w:r>
    </w:p>
    <w:p w14:paraId="6F8753AF" w14:textId="77777777" w:rsidR="00AF3552" w:rsidRDefault="00AF3552" w:rsidP="00AF3552"/>
    <w:p w14:paraId="35A265B9" w14:textId="77777777" w:rsidR="00AF3552" w:rsidRDefault="00AF3552" w:rsidP="00AF3552">
      <w:r>
        <w:t xml:space="preserve">В настоящий момент объединение нескольких ролей под одним игроком </w:t>
      </w:r>
      <w:r w:rsidR="00AE5832">
        <w:t xml:space="preserve">на планшетном устройстве </w:t>
      </w:r>
      <w:r>
        <w:t>не поддерживается.</w:t>
      </w:r>
    </w:p>
    <w:p w14:paraId="32253B81" w14:textId="77777777" w:rsidR="00AF3552" w:rsidRDefault="00AF3552" w:rsidP="00AF3552"/>
    <w:p w14:paraId="5968A0C6" w14:textId="77777777" w:rsidR="00AF3552" w:rsidRDefault="00AF35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26" w:name="_Toc351563289"/>
      <w:r>
        <w:t>Банки</w:t>
      </w:r>
      <w:bookmarkEnd w:id="26"/>
    </w:p>
    <w:p w14:paraId="1DECAEC3" w14:textId="77777777" w:rsidR="00AE5832" w:rsidRDefault="00AE5832" w:rsidP="00AF3552">
      <w:r>
        <w:t xml:space="preserve">Игроки Банки исключены из </w:t>
      </w:r>
      <w:r w:rsidR="00AF3552">
        <w:t>первой версии программы</w:t>
      </w:r>
      <w:r>
        <w:t>.</w:t>
      </w:r>
    </w:p>
    <w:p w14:paraId="1BF938B9" w14:textId="77777777" w:rsidR="00AE5832" w:rsidRDefault="00AE5832" w:rsidP="00AF3552"/>
    <w:p w14:paraId="4301C86E" w14:textId="77777777" w:rsidR="00AE5832" w:rsidRDefault="00AE5832" w:rsidP="00AF3552">
      <w:r>
        <w:t xml:space="preserve">Функционал банка по выдачи кредитов реализуется функционалом модели. </w:t>
      </w:r>
    </w:p>
    <w:p w14:paraId="3672F8C8" w14:textId="77777777" w:rsidR="00AF3552" w:rsidRDefault="00AF3552" w:rsidP="00AF3552"/>
    <w:p w14:paraId="73BEDBCE" w14:textId="77777777" w:rsidR="00AF3552" w:rsidRDefault="00AF35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27" w:name="_Toc351563290"/>
      <w:r>
        <w:t>Государство</w:t>
      </w:r>
      <w:bookmarkEnd w:id="27"/>
    </w:p>
    <w:p w14:paraId="7C037527" w14:textId="77777777" w:rsidR="00AF3552" w:rsidRDefault="00AF3552" w:rsidP="00AF3552">
      <w:r>
        <w:t>Государство выполняет в игре регулирующую функцию. Государство может установить ограничения, влияющие на экономику в отрасли такие как</w:t>
      </w:r>
    </w:p>
    <w:p w14:paraId="2BB25B2C" w14:textId="77777777" w:rsidR="00AF3552" w:rsidRDefault="00AF3552" w:rsidP="00D82308">
      <w:pPr>
        <w:pStyle w:val="ac"/>
        <w:numPr>
          <w:ilvl w:val="0"/>
          <w:numId w:val="11"/>
        </w:numPr>
      </w:pPr>
      <w:r>
        <w:t>Цена на товар</w:t>
      </w:r>
    </w:p>
    <w:p w14:paraId="74606027" w14:textId="77777777" w:rsidR="00AF3552" w:rsidRDefault="00AF3552" w:rsidP="00D82308">
      <w:pPr>
        <w:pStyle w:val="ac"/>
        <w:numPr>
          <w:ilvl w:val="0"/>
          <w:numId w:val="11"/>
        </w:numPr>
      </w:pPr>
      <w:r>
        <w:t>Индексация ЗП</w:t>
      </w:r>
    </w:p>
    <w:p w14:paraId="3055A8B6" w14:textId="77777777" w:rsidR="008B25E8" w:rsidRDefault="008B25E8" w:rsidP="00D82308">
      <w:pPr>
        <w:pStyle w:val="ac"/>
        <w:numPr>
          <w:ilvl w:val="0"/>
          <w:numId w:val="11"/>
        </w:numPr>
      </w:pPr>
      <w:r>
        <w:t>Сдвиг кривой спроса</w:t>
      </w:r>
    </w:p>
    <w:p w14:paraId="6136215C" w14:textId="77777777" w:rsidR="00AF3552" w:rsidRDefault="00AF3552" w:rsidP="00AF3552"/>
    <w:p w14:paraId="74AABF0E" w14:textId="77777777" w:rsidR="00AF3552" w:rsidRDefault="00AF3552" w:rsidP="00AF3552">
      <w:r>
        <w:t xml:space="preserve">Цели в игре, которую нужно достичь, как таковой для государства не существует. </w:t>
      </w:r>
    </w:p>
    <w:p w14:paraId="557066DC" w14:textId="77777777" w:rsidR="00AF3552" w:rsidRDefault="00AF3552" w:rsidP="00AF3552"/>
    <w:p w14:paraId="5426D99E" w14:textId="77777777" w:rsidR="00AF3552" w:rsidRPr="003244AF" w:rsidRDefault="00AF3552" w:rsidP="00AF3552">
      <w:r>
        <w:t xml:space="preserve">На каждом игровом шаге государство </w:t>
      </w:r>
      <w:proofErr w:type="gramStart"/>
      <w:r>
        <w:t>может</w:t>
      </w:r>
      <w:proofErr w:type="gramEnd"/>
      <w:r>
        <w:t xml:space="preserve"> выставлять ограничения или не вмешиваться в экономику (детали см в разделе </w:t>
      </w:r>
      <w:r>
        <w:fldChar w:fldCharType="begin"/>
      </w:r>
      <w:r>
        <w:instrText xml:space="preserve"> REF _Ref349823193 \r \h </w:instrText>
      </w:r>
      <w:r>
        <w:fldChar w:fldCharType="separate"/>
      </w:r>
      <w:r>
        <w:t>3.6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_Ref349823193 \h </w:instrText>
      </w:r>
      <w:r>
        <w:fldChar w:fldCharType="separate"/>
      </w:r>
      <w:r>
        <w:t>Государственное регулирование отрасли</w:t>
      </w:r>
      <w:r>
        <w:fldChar w:fldCharType="end"/>
      </w:r>
      <w:r>
        <w:t>)</w:t>
      </w:r>
    </w:p>
    <w:p w14:paraId="7177581D" w14:textId="77777777" w:rsidR="00AF3552" w:rsidRDefault="00AF3552" w:rsidP="00AF3552"/>
    <w:p w14:paraId="0A7C48F3" w14:textId="77777777" w:rsidR="00AF3552" w:rsidRDefault="00AF3552" w:rsidP="00AF3552">
      <w:pPr>
        <w:pStyle w:val="2"/>
      </w:pPr>
      <w:bookmarkStart w:id="28" w:name="_Toc351563291"/>
      <w:r>
        <w:t>Фишки</w:t>
      </w:r>
      <w:bookmarkEnd w:id="28"/>
    </w:p>
    <w:p w14:paraId="5D0741DB" w14:textId="77777777" w:rsidR="00AF3552" w:rsidRDefault="00AF3552" w:rsidP="00AF3552">
      <w:r>
        <w:t>Игровой процесс разнообразится выпадением различных «фишек». По аналогии с игрой «Монополия» где игроки на каждом шаге тянут карточки с некими действиями (подарками, тратами, покупками), только здесь фишки случайным образом раздает система.</w:t>
      </w:r>
    </w:p>
    <w:p w14:paraId="7A765582" w14:textId="77777777" w:rsidR="00AF3552" w:rsidRDefault="00AF3552" w:rsidP="00AF3552"/>
    <w:p w14:paraId="28BB4C19" w14:textId="77777777" w:rsidR="00AF3552" w:rsidRDefault="00AF3552" w:rsidP="00AF3552">
      <w:r>
        <w:t>Система предоставляет следующие фишки</w:t>
      </w:r>
    </w:p>
    <w:p w14:paraId="346315E7" w14:textId="77777777" w:rsidR="00AF3552" w:rsidRDefault="00AF3552" w:rsidP="00D82308">
      <w:pPr>
        <w:pStyle w:val="ac"/>
        <w:numPr>
          <w:ilvl w:val="0"/>
          <w:numId w:val="12"/>
        </w:numPr>
      </w:pPr>
      <w:r w:rsidRPr="00341777">
        <w:t>Законтрактовать весь объем</w:t>
      </w:r>
    </w:p>
    <w:p w14:paraId="584C08F2" w14:textId="77777777" w:rsidR="00AF3552" w:rsidRDefault="00AF3552" w:rsidP="00D82308">
      <w:pPr>
        <w:pStyle w:val="ac"/>
        <w:numPr>
          <w:ilvl w:val="0"/>
          <w:numId w:val="12"/>
        </w:numPr>
      </w:pPr>
      <w:r w:rsidRPr="00341777">
        <w:t>Инвестиционный проект</w:t>
      </w:r>
    </w:p>
    <w:p w14:paraId="7800176F" w14:textId="77777777" w:rsidR="00AF3552" w:rsidRDefault="00AF3552" w:rsidP="00D82308">
      <w:pPr>
        <w:pStyle w:val="ac"/>
        <w:numPr>
          <w:ilvl w:val="0"/>
          <w:numId w:val="12"/>
        </w:numPr>
      </w:pPr>
      <w:r w:rsidRPr="00341777">
        <w:t>Проект по сокращению затрат</w:t>
      </w:r>
    </w:p>
    <w:p w14:paraId="368FF044" w14:textId="77777777" w:rsidR="00AF3552" w:rsidRDefault="00AF3552" w:rsidP="00D82308">
      <w:pPr>
        <w:pStyle w:val="ac"/>
        <w:numPr>
          <w:ilvl w:val="0"/>
          <w:numId w:val="12"/>
        </w:numPr>
      </w:pPr>
      <w:r w:rsidRPr="00341777">
        <w:t>Купить другого игрока</w:t>
      </w:r>
    </w:p>
    <w:p w14:paraId="4B012CC1" w14:textId="77777777" w:rsidR="00AF3552" w:rsidRDefault="00AF3552" w:rsidP="008B25E8">
      <w:pPr>
        <w:pStyle w:val="ac"/>
        <w:numPr>
          <w:ilvl w:val="0"/>
          <w:numId w:val="12"/>
        </w:numPr>
      </w:pPr>
      <w:r>
        <w:t>Приз</w:t>
      </w:r>
    </w:p>
    <w:p w14:paraId="071ECFF8" w14:textId="77777777" w:rsidR="00AF3552" w:rsidRDefault="00AF3552" w:rsidP="00AF3552"/>
    <w:p w14:paraId="441D0721" w14:textId="77777777" w:rsidR="00AF3552" w:rsidRDefault="00AF3552" w:rsidP="00AF3552">
      <w:r>
        <w:t>Большая часть фишек требует подтверждения игрока. Т.е. игрок должен согласиться с предложением и тогда начинается некий процесс. Исключение составляют призы, которые просто выдаются игрокам.</w:t>
      </w:r>
    </w:p>
    <w:p w14:paraId="28A75302" w14:textId="77777777" w:rsidR="00AF3552" w:rsidRDefault="00AF3552" w:rsidP="00AF3552"/>
    <w:p w14:paraId="36283B49" w14:textId="77777777" w:rsidR="00AF3552" w:rsidRDefault="00AF3552" w:rsidP="00AF3552">
      <w:r>
        <w:t xml:space="preserve">Фишки </w:t>
      </w:r>
      <w:proofErr w:type="gramStart"/>
      <w:r>
        <w:t>открываются</w:t>
      </w:r>
      <w:proofErr w:type="gramEnd"/>
      <w:r>
        <w:t xml:space="preserve"> начиная с некого игрового цикла. Фишки могут выпадать с разной частотой и разному количеству игроков за раз. </w:t>
      </w:r>
      <w:r w:rsidR="004B68AA">
        <w:t>Выпадение фишек полностью контролируется моделью.</w:t>
      </w:r>
    </w:p>
    <w:p w14:paraId="407724E7" w14:textId="77777777" w:rsidR="00AF3552" w:rsidRDefault="00AF3552" w:rsidP="00AF3552"/>
    <w:p w14:paraId="35CF9367" w14:textId="77777777" w:rsidR="00AF3552" w:rsidRDefault="00AF3552" w:rsidP="00AF3552">
      <w:r>
        <w:t>Инвестиционные проекты и проекты по сокращению затрат не могут выпадать в случаях</w:t>
      </w:r>
    </w:p>
    <w:p w14:paraId="775695F4" w14:textId="77777777" w:rsidR="00AF3552" w:rsidRDefault="00AF3552" w:rsidP="00D82308">
      <w:pPr>
        <w:pStyle w:val="ac"/>
        <w:numPr>
          <w:ilvl w:val="0"/>
          <w:numId w:val="13"/>
        </w:numPr>
      </w:pPr>
      <w:r>
        <w:t>Длится один из проектов</w:t>
      </w:r>
    </w:p>
    <w:p w14:paraId="4FC3B30B" w14:textId="77777777" w:rsidR="00AF3552" w:rsidRDefault="00AF3552" w:rsidP="00D82308">
      <w:pPr>
        <w:pStyle w:val="ac"/>
        <w:numPr>
          <w:ilvl w:val="0"/>
          <w:numId w:val="13"/>
        </w:numPr>
      </w:pPr>
      <w:r>
        <w:t>В течение 3 лет после банкротства (и покупки предприятия)</w:t>
      </w:r>
    </w:p>
    <w:p w14:paraId="21B87B26" w14:textId="77777777" w:rsidR="00AF3552" w:rsidRDefault="00AF3552" w:rsidP="00AF3552"/>
    <w:p w14:paraId="3D592597" w14:textId="77777777" w:rsidR="00AF3552" w:rsidRDefault="00AF3552" w:rsidP="00AF3552">
      <w:r>
        <w:t xml:space="preserve">Логика фишек описана в секции </w:t>
      </w:r>
      <w:r>
        <w:fldChar w:fldCharType="begin"/>
      </w:r>
      <w:r>
        <w:instrText xml:space="preserve"> REF _Ref350439474 \r \h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_Ref350439474 \h </w:instrText>
      </w:r>
      <w:r>
        <w:fldChar w:fldCharType="separate"/>
      </w:r>
      <w:r>
        <w:t>Бизнес сценарии</w:t>
      </w:r>
      <w:r>
        <w:fldChar w:fldCharType="end"/>
      </w:r>
    </w:p>
    <w:p w14:paraId="2003E1F5" w14:textId="77777777" w:rsidR="00AF3552" w:rsidRDefault="00AF3552" w:rsidP="00AF3552"/>
    <w:p w14:paraId="50002E26" w14:textId="77777777" w:rsidR="00AF3552" w:rsidRPr="00AF3552" w:rsidRDefault="00AF3552" w:rsidP="00AF3552">
      <w:pPr>
        <w:pStyle w:val="2"/>
      </w:pPr>
      <w:bookmarkStart w:id="29" w:name="_Toc351563292"/>
      <w:r>
        <w:lastRenderedPageBreak/>
        <w:t>Предметная область</w:t>
      </w:r>
      <w:bookmarkEnd w:id="29"/>
    </w:p>
    <w:p w14:paraId="31F73FD9" w14:textId="77777777" w:rsidR="00AF3552" w:rsidRPr="0092184E" w:rsidRDefault="00AF3552" w:rsidP="00AF3552">
      <w:r>
        <w:t>Экономическая терминология может быть не понятна разработчикам системы. Дополнительно, игра приносит некоторые упрощения в общепринятую экономическую модель. Этот раздел описывает экономические понятия и то, как они будут использоваться в игре.</w:t>
      </w:r>
    </w:p>
    <w:p w14:paraId="75592BB7" w14:textId="77777777" w:rsidR="00AF3552" w:rsidRDefault="00AF3552" w:rsidP="00AF3552"/>
    <w:p w14:paraId="78EEFB0C" w14:textId="77777777" w:rsidR="00AF3552" w:rsidRDefault="00AF3552" w:rsidP="00AF3552">
      <w:r>
        <w:t xml:space="preserve">В игре все предприятия работают в одной отрасли и производят одинаковые товары. Предприятия могут отличаться друг от друга размером и рентабельностью (накладными расходами). Параметры предприятий устанавливает администратор при запуске игры. </w:t>
      </w:r>
    </w:p>
    <w:p w14:paraId="0321E709" w14:textId="77777777" w:rsidR="00AF3552" w:rsidRDefault="00AF3552" w:rsidP="00AF3552"/>
    <w:p w14:paraId="46A8F87F" w14:textId="77777777" w:rsidR="00AF3552" w:rsidRDefault="00AF3552" w:rsidP="00AF3552">
      <w:r>
        <w:t>Игра построена на пошаговом принципе. На каждом шаге все игроки выполняют необходимые действия. Как минимум все участники должны выставить товар на продажу, дополнительно игроки могут запрашивать кредит, осуществлять инвестиционные проекты и т.п. После завершения игрового шага подсчитывается экономический эффект, у предприятий обновляется баланс.</w:t>
      </w:r>
    </w:p>
    <w:p w14:paraId="5B51EAC4" w14:textId="77777777" w:rsidR="00AF3552" w:rsidRDefault="00AF3552" w:rsidP="00AF3552"/>
    <w:p w14:paraId="70A84EBF" w14:textId="77777777" w:rsidR="00AF3552" w:rsidRDefault="00AF35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30" w:name="_Toc351563293"/>
      <w:r>
        <w:t>Экономическая деятельность</w:t>
      </w:r>
      <w:bookmarkEnd w:id="30"/>
    </w:p>
    <w:p w14:paraId="03E1E4A9" w14:textId="77777777" w:rsidR="00AF3552" w:rsidRDefault="00AF3552" w:rsidP="00AF3552">
      <w:r>
        <w:t>Как было отмечено выше, основная экономическая деятельность – это производство и продажа одного товара (одинакового для всех). Игроки не могут непосредственно влиять на производство товара. У предприятия просто есть определенная производственная мощность.</w:t>
      </w:r>
    </w:p>
    <w:p w14:paraId="0C0DD0D5" w14:textId="77777777" w:rsidR="00AF3552" w:rsidRDefault="00AF3552" w:rsidP="00AF3552"/>
    <w:p w14:paraId="09114004" w14:textId="77777777" w:rsidR="004B68AA" w:rsidRDefault="00AF3552" w:rsidP="00AF3552">
      <w:r>
        <w:t>На каждом шаге игроки предлагают товар на рынок по определенной цене. Игрок принимает решение по объему и цене.</w:t>
      </w:r>
      <w:r w:rsidR="004B68AA">
        <w:t xml:space="preserve"> </w:t>
      </w:r>
      <w:r>
        <w:t xml:space="preserve">После завершения шага система автоматически рассчитывает продажи всех предприятий на основе модели. </w:t>
      </w:r>
    </w:p>
    <w:p w14:paraId="75D19B9D" w14:textId="77777777" w:rsidR="004B68AA" w:rsidRDefault="004B68AA" w:rsidP="00AF3552"/>
    <w:p w14:paraId="054BBECA" w14:textId="77777777" w:rsidR="004B68AA" w:rsidRDefault="004B68AA" w:rsidP="00AF3552">
      <w:r>
        <w:t>Процесс подсчета результатов игрового шага выглядит следующим образом</w:t>
      </w:r>
    </w:p>
    <w:p w14:paraId="45E2FC76" w14:textId="77777777" w:rsidR="004B68AA" w:rsidRDefault="004B68AA" w:rsidP="00AF3552"/>
    <w:p w14:paraId="2FFC13BC" w14:textId="77777777" w:rsidR="00AF3552" w:rsidRDefault="00AF3552" w:rsidP="006A0F89">
      <w:pPr>
        <w:pStyle w:val="ac"/>
        <w:numPr>
          <w:ilvl w:val="0"/>
          <w:numId w:val="62"/>
        </w:numPr>
        <w:ind w:left="284"/>
      </w:pPr>
      <w:r>
        <w:t xml:space="preserve">В результате продажи товара у предприятия образуется выручка. Выручка – количество денежных средств получаемых предприятием от продажи товара. </w:t>
      </w:r>
    </w:p>
    <w:p w14:paraId="748DD71B" w14:textId="77777777" w:rsidR="00AF3552" w:rsidRDefault="00AF3552" w:rsidP="00AF3552"/>
    <w:p w14:paraId="00820F6A" w14:textId="77777777" w:rsidR="00AF3552" w:rsidRPr="004B68AA" w:rsidRDefault="00AF3552" w:rsidP="004B68AA">
      <w:pPr>
        <w:shd w:val="clear" w:color="auto" w:fill="D9D9D9" w:themeFill="background1" w:themeFillShade="D9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Выручка = количество проданных штук товара * цена штуки</m:t>
          </m:r>
        </m:oMath>
      </m:oMathPara>
    </w:p>
    <w:p w14:paraId="1895F881" w14:textId="77777777" w:rsidR="00AF3552" w:rsidRDefault="00AF3552" w:rsidP="00AF3552"/>
    <w:p w14:paraId="4C6B19AC" w14:textId="77777777" w:rsidR="00AF3552" w:rsidRDefault="00AF3552" w:rsidP="006A0F89">
      <w:pPr>
        <w:pStyle w:val="ac"/>
        <w:numPr>
          <w:ilvl w:val="0"/>
          <w:numId w:val="62"/>
        </w:numPr>
        <w:ind w:left="284"/>
      </w:pPr>
      <w:r>
        <w:t>При производстве продукции компании несут затраты. В игре это формализуется с использованием переменных и постоянных затрат.</w:t>
      </w:r>
    </w:p>
    <w:p w14:paraId="43C4B24A" w14:textId="77777777" w:rsidR="00AF3552" w:rsidRDefault="00AF3552" w:rsidP="00AF3552"/>
    <w:p w14:paraId="6BF89819" w14:textId="77777777" w:rsidR="00AF3552" w:rsidRDefault="00AF3552" w:rsidP="00AF3552">
      <w:r>
        <w:t xml:space="preserve">Переменные затраты – </w:t>
      </w:r>
      <w:commentRangeStart w:id="31"/>
      <w:r>
        <w:t>это</w:t>
      </w:r>
      <w:commentRangeEnd w:id="31"/>
      <w:r>
        <w:rPr>
          <w:rStyle w:val="ad"/>
        </w:rPr>
        <w:commentReference w:id="31"/>
      </w:r>
      <w:r>
        <w:t xml:space="preserve"> </w:t>
      </w:r>
      <w:r w:rsidRPr="004E5658">
        <w:t>виды затрат, величина которых изменяется пропорционально изменению объёмов продукции. Основным признаком, по которому можно определить, являются ли затраты переменными, является их исчезновение при остановке производства.</w:t>
      </w:r>
    </w:p>
    <w:p w14:paraId="3AEFE168" w14:textId="77777777" w:rsidR="00AF3552" w:rsidRDefault="00AF3552" w:rsidP="00AF3552"/>
    <w:p w14:paraId="1FA72308" w14:textId="77777777" w:rsidR="004B68AA" w:rsidRDefault="004B68AA" w:rsidP="004B68AA">
      <w:pPr>
        <w:shd w:val="clear" w:color="auto" w:fill="D9D9D9" w:themeFill="background1" w:themeFillShade="D9"/>
      </w:pPr>
      <m:oMathPara>
        <m:oMath>
          <m:r>
            <m:rPr>
              <m:sty m:val="p"/>
            </m:rPr>
            <w:rPr>
              <w:rFonts w:ascii="Cambria Math" w:hAnsi="Cambria Math"/>
            </w:rPr>
            <m:t>Переменные затраты = выручка * коэффициент</m:t>
          </m:r>
        </m:oMath>
      </m:oMathPara>
    </w:p>
    <w:p w14:paraId="69F7B1FC" w14:textId="77777777" w:rsidR="004B68AA" w:rsidRDefault="004B68AA" w:rsidP="00AF3552"/>
    <w:p w14:paraId="5E7406B5" w14:textId="77777777" w:rsidR="00AF3552" w:rsidRDefault="00AF3552" w:rsidP="00AF3552">
      <w:r>
        <w:t xml:space="preserve">Постоянные затраты – это затраты, </w:t>
      </w:r>
      <w:r w:rsidRPr="004E5658">
        <w:t>которые не зависят от величины объёма выпуска</w:t>
      </w:r>
      <w:r>
        <w:t>.</w:t>
      </w:r>
    </w:p>
    <w:p w14:paraId="243238C1" w14:textId="77777777" w:rsidR="00AF3552" w:rsidRDefault="00AF3552" w:rsidP="00AF3552"/>
    <w:p w14:paraId="35B80647" w14:textId="77777777" w:rsidR="006A0F89" w:rsidRDefault="006A0F89" w:rsidP="006A0F89">
      <w:pPr>
        <w:pStyle w:val="ac"/>
        <w:numPr>
          <w:ilvl w:val="0"/>
          <w:numId w:val="62"/>
        </w:numPr>
        <w:ind w:left="284" w:hanging="349"/>
      </w:pPr>
      <w:r>
        <w:t xml:space="preserve">После вычитания затрат получается операционная прибыль </w:t>
      </w:r>
    </w:p>
    <w:p w14:paraId="6FD5942D" w14:textId="77777777" w:rsidR="006A0F89" w:rsidRDefault="006A0F89" w:rsidP="00AF3552"/>
    <w:p w14:paraId="6FA28000" w14:textId="77777777" w:rsidR="006A0F89" w:rsidRDefault="006A0F89" w:rsidP="006A0F89">
      <w:pPr>
        <w:shd w:val="clear" w:color="auto" w:fill="D9D9D9" w:themeFill="background1" w:themeFillShade="D9"/>
      </w:pPr>
      <m:oMathPara>
        <m:oMath>
          <m:r>
            <m:rPr>
              <m:sty m:val="p"/>
            </m:rPr>
            <w:rPr>
              <w:rFonts w:ascii="Cambria Math" w:hAnsi="Cambria Math"/>
            </w:rPr>
            <m:t>Операционная прибыль=  прибыль-переменные и постоянные затраты</m:t>
          </m:r>
        </m:oMath>
      </m:oMathPara>
    </w:p>
    <w:p w14:paraId="4815715E" w14:textId="77777777" w:rsidR="00AF3552" w:rsidRDefault="00AF3552" w:rsidP="00AF3552"/>
    <w:p w14:paraId="79AAF63E" w14:textId="77777777" w:rsidR="00AF3552" w:rsidRDefault="00AF3552" w:rsidP="006A0F89">
      <w:pPr>
        <w:pStyle w:val="ac"/>
        <w:numPr>
          <w:ilvl w:val="0"/>
          <w:numId w:val="62"/>
        </w:numPr>
        <w:ind w:left="284"/>
      </w:pPr>
      <w:r>
        <w:t>Далее из операционной прибыли вычитаются амортизация основных средств и налоги.</w:t>
      </w:r>
    </w:p>
    <w:p w14:paraId="2EB59339" w14:textId="77777777" w:rsidR="00AF3552" w:rsidRDefault="00AF3552" w:rsidP="00AF3552"/>
    <w:p w14:paraId="06DDBE5D" w14:textId="77777777" w:rsidR="00AF3552" w:rsidRPr="006A0F89" w:rsidRDefault="00AF3552" w:rsidP="006A0F89">
      <w:pPr>
        <w:shd w:val="clear" w:color="auto" w:fill="D9D9D9" w:themeFill="background1" w:themeFillShade="D9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Прибыль до налогов = операционная прибыль - амортизация основных средств.</m:t>
          </m:r>
        </m:oMath>
      </m:oMathPara>
    </w:p>
    <w:p w14:paraId="03DCA24C" w14:textId="77777777" w:rsidR="00AF3552" w:rsidRDefault="00AF3552" w:rsidP="00AF3552"/>
    <w:p w14:paraId="424AED0A" w14:textId="77777777" w:rsidR="00AF3552" w:rsidRPr="006A0F89" w:rsidRDefault="00AF3552" w:rsidP="006A0F89">
      <w:pPr>
        <w:shd w:val="clear" w:color="auto" w:fill="D9D9D9" w:themeFill="background1" w:themeFillShade="D9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Налог = прибыль до налогов * ставка налога на прибыль</m:t>
          </m:r>
        </m:oMath>
      </m:oMathPara>
    </w:p>
    <w:p w14:paraId="4F7471A6" w14:textId="77777777" w:rsidR="00AF3552" w:rsidRDefault="00AF3552" w:rsidP="00AF3552"/>
    <w:p w14:paraId="4138BF0D" w14:textId="77777777" w:rsidR="006A0F89" w:rsidRDefault="006A0F89" w:rsidP="006A0F89">
      <w:pPr>
        <w:pStyle w:val="ac"/>
        <w:numPr>
          <w:ilvl w:val="0"/>
          <w:numId w:val="62"/>
        </w:numPr>
        <w:ind w:left="284"/>
      </w:pPr>
      <w:r>
        <w:t>В результате вычисляется прибыль игрока</w:t>
      </w:r>
    </w:p>
    <w:p w14:paraId="39063615" w14:textId="77777777" w:rsidR="006A0F89" w:rsidRDefault="006A0F89" w:rsidP="006A0F89"/>
    <w:p w14:paraId="3E558DBC" w14:textId="77777777" w:rsidR="006A0F89" w:rsidRPr="006A0F89" w:rsidRDefault="006A0F89" w:rsidP="006A0F89">
      <w:pPr>
        <w:shd w:val="clear" w:color="auto" w:fill="D9D9D9" w:themeFill="background1" w:themeFillShade="D9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Прибыль на шаге или Наличность на следующий год (NOPLAT) = прибыль до налогов – налог</m:t>
          </m:r>
        </m:oMath>
      </m:oMathPara>
    </w:p>
    <w:p w14:paraId="732B316C" w14:textId="77777777" w:rsidR="006A0F89" w:rsidRDefault="006A0F89" w:rsidP="006A0F89"/>
    <w:p w14:paraId="5B13EB0D" w14:textId="77777777" w:rsidR="006A0F89" w:rsidRDefault="006A0F89" w:rsidP="006A0F89">
      <w:r>
        <w:t xml:space="preserve">В игре процесс дополнительно усложняется учетом кредитов и платежей за </w:t>
      </w:r>
      <w:proofErr w:type="spellStart"/>
      <w:r>
        <w:t>инвест</w:t>
      </w:r>
      <w:proofErr w:type="spellEnd"/>
      <w:r>
        <w:t xml:space="preserve"> проекты.</w:t>
      </w:r>
    </w:p>
    <w:p w14:paraId="262D4471" w14:textId="77777777" w:rsidR="006A0F89" w:rsidRDefault="006A0F89" w:rsidP="006A0F89"/>
    <w:p w14:paraId="31A75A0D" w14:textId="77777777" w:rsidR="00AF3552" w:rsidRDefault="00AF35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32" w:name="_Toc351563294"/>
      <w:r w:rsidRPr="000B59F7">
        <w:t>Остаточн</w:t>
      </w:r>
      <w:r>
        <w:t>а</w:t>
      </w:r>
      <w:r w:rsidRPr="000B59F7">
        <w:t>я стоимость активов</w:t>
      </w:r>
      <w:r>
        <w:t xml:space="preserve">  / амортизация</w:t>
      </w:r>
      <w:bookmarkEnd w:id="32"/>
    </w:p>
    <w:p w14:paraId="7C3664A2" w14:textId="77777777" w:rsidR="00AF3552" w:rsidRPr="003E0B0E" w:rsidRDefault="00AF3552" w:rsidP="00AF3552">
      <w:r>
        <w:t xml:space="preserve">Каждое предприятие владеет некими материальными ресурсами, используемыми при производстве товара. Очевидно, материальные ресурсы имеют </w:t>
      </w:r>
      <w:proofErr w:type="gramStart"/>
      <w:r>
        <w:t>некий срок</w:t>
      </w:r>
      <w:proofErr w:type="gramEnd"/>
      <w:r>
        <w:t xml:space="preserve"> использования, и их </w:t>
      </w:r>
      <w:r>
        <w:lastRenderedPageBreak/>
        <w:t xml:space="preserve">стоимость должна учитываться в цене товара. </w:t>
      </w:r>
      <w:r w:rsidRPr="003E0B0E">
        <w:t xml:space="preserve">По мере износа, стоимость </w:t>
      </w:r>
      <w:r>
        <w:t xml:space="preserve">материальных ресурсов </w:t>
      </w:r>
      <w:r w:rsidRPr="003E0B0E">
        <w:t>уменьшается и переносится на себестоимость с помощью амортизации.</w:t>
      </w:r>
      <w:r>
        <w:t xml:space="preserve"> Далее материальные ресурсы называются основными средствами.</w:t>
      </w:r>
    </w:p>
    <w:p w14:paraId="4DBF98BB" w14:textId="77777777" w:rsidR="00AF3552" w:rsidRDefault="00AF3552" w:rsidP="00AF3552"/>
    <w:p w14:paraId="4A531DC4" w14:textId="77777777" w:rsidR="00AF3552" w:rsidRDefault="00AF3552" w:rsidP="00AF3552">
      <w:r>
        <w:t>На старте игры для каждого предприятия задается остаточная стоимость основных средств. Фактически это еще не окупившиеся материальные средства предприятия.</w:t>
      </w:r>
    </w:p>
    <w:p w14:paraId="71A9CE41" w14:textId="77777777" w:rsidR="00AF3552" w:rsidRDefault="00AF3552" w:rsidP="00AF3552"/>
    <w:p w14:paraId="1A5A7C97" w14:textId="77777777" w:rsidR="00AF3552" w:rsidRDefault="00AF3552" w:rsidP="00AF3552">
      <w:r>
        <w:t>На каждом шаге амортизируется (учитывается в затратах) часть стоимости основных средств.</w:t>
      </w:r>
    </w:p>
    <w:p w14:paraId="1C6A72C4" w14:textId="77777777" w:rsidR="00AF3552" w:rsidRDefault="00AF3552" w:rsidP="00AF3552"/>
    <w:p w14:paraId="3AC18EBD" w14:textId="77777777" w:rsidR="002C42AA" w:rsidRPr="002C42AA" w:rsidRDefault="002C42AA" w:rsidP="002C42AA">
      <w:pPr>
        <w:shd w:val="clear" w:color="auto" w:fill="D9D9D9" w:themeFill="background1" w:themeFillShade="D9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Амортизация основных средств в год=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начальная остаточная стоимость основных средств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срок амортизации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E8DB1B7" w14:textId="77777777" w:rsidR="00AF3552" w:rsidRDefault="00AF3552" w:rsidP="00AF3552"/>
    <w:p w14:paraId="0CE79725" w14:textId="77777777" w:rsidR="00AF3552" w:rsidRDefault="00AF3552" w:rsidP="00AF3552">
      <w:r>
        <w:t>Срок амортизации задается при настройке игры.</w:t>
      </w:r>
    </w:p>
    <w:p w14:paraId="2B9E1BDE" w14:textId="77777777" w:rsidR="00AF3552" w:rsidRDefault="00AF3552" w:rsidP="00AF3552"/>
    <w:p w14:paraId="6B9FDAAE" w14:textId="77777777" w:rsidR="00AF3552" w:rsidRDefault="00AF3552" w:rsidP="00D82308">
      <w:pPr>
        <w:pStyle w:val="4"/>
        <w:numPr>
          <w:ilvl w:val="3"/>
          <w:numId w:val="1"/>
        </w:numPr>
        <w:tabs>
          <w:tab w:val="clear" w:pos="864"/>
          <w:tab w:val="num" w:pos="360"/>
        </w:tabs>
        <w:ind w:left="0" w:firstLine="0"/>
      </w:pPr>
      <w:r>
        <w:t>Остаточная удельная стоимость</w:t>
      </w:r>
    </w:p>
    <w:p w14:paraId="6E95268A" w14:textId="77777777" w:rsidR="00AF3552" w:rsidRDefault="00AF3552" w:rsidP="00AF3552">
      <w:r>
        <w:t>Остаточная удельная стоимость – это средняя по отрасли стоимость остаточных основных средств на единицу мощности</w:t>
      </w:r>
    </w:p>
    <w:p w14:paraId="6AF47A89" w14:textId="77777777" w:rsidR="00AF3552" w:rsidRDefault="00AF3552" w:rsidP="00AF3552"/>
    <w:p w14:paraId="400DC418" w14:textId="77777777" w:rsidR="00AF3552" w:rsidRPr="00141AA3" w:rsidRDefault="00AF3552" w:rsidP="002C42AA">
      <w:pPr>
        <w:shd w:val="clear" w:color="auto" w:fill="D9D9D9" w:themeFill="background1" w:themeFillShade="D9"/>
      </w:pPr>
      <m:oMathPara>
        <m:oMath>
          <m:r>
            <w:rPr>
              <w:rFonts w:ascii="Cambria Math" w:hAnsi="Cambria Math"/>
            </w:rPr>
            <m:t xml:space="preserve">Остаточная удельная стоимость=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кол-во предприятий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остаточная стоимость основных средств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мощность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num>
            <m:den>
              <m:r>
                <w:rPr>
                  <w:rFonts w:ascii="Cambria Math" w:hAnsi="Cambria Math"/>
                </w:rPr>
                <m:t>кол-во предприятий</m:t>
              </m:r>
            </m:den>
          </m:f>
        </m:oMath>
      </m:oMathPara>
    </w:p>
    <w:p w14:paraId="6B289CF7" w14:textId="77777777" w:rsidR="00AF3552" w:rsidRDefault="00AF3552" w:rsidP="00AF3552"/>
    <w:p w14:paraId="101A9E2E" w14:textId="77777777" w:rsidR="00AF3552" w:rsidRDefault="00AF3552" w:rsidP="00AF3552"/>
    <w:p w14:paraId="6832F44B" w14:textId="77777777" w:rsidR="00AF3552" w:rsidRDefault="00AF35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  <w:rPr>
          <w:lang w:val="en-US"/>
        </w:rPr>
      </w:pPr>
      <w:bookmarkStart w:id="33" w:name="_Toc351563295"/>
      <w:r>
        <w:t>Спрос и предложение</w:t>
      </w:r>
      <w:bookmarkEnd w:id="33"/>
    </w:p>
    <w:p w14:paraId="05D2DA2F" w14:textId="77777777" w:rsidR="00AF3552" w:rsidRPr="00712802" w:rsidRDefault="00AF3552" w:rsidP="00D82308">
      <w:pPr>
        <w:pStyle w:val="4"/>
        <w:numPr>
          <w:ilvl w:val="3"/>
          <w:numId w:val="1"/>
        </w:numPr>
        <w:tabs>
          <w:tab w:val="clear" w:pos="864"/>
          <w:tab w:val="num" w:pos="360"/>
        </w:tabs>
        <w:ind w:left="0" w:firstLine="0"/>
      </w:pPr>
      <w:r>
        <w:t>Определения</w:t>
      </w:r>
    </w:p>
    <w:p w14:paraId="0508F6FF" w14:textId="77777777" w:rsidR="00AF3552" w:rsidRDefault="00AF3552" w:rsidP="00AF3552">
      <w:r w:rsidRPr="00413240">
        <w:t>Спрос — это зависимость между ценой и количеством товара, которое покупатели могут и желают купить по строго определенной цене, в определенный промежуток времени.</w:t>
      </w:r>
    </w:p>
    <w:p w14:paraId="43F857C6" w14:textId="77777777" w:rsidR="00AF3552" w:rsidRDefault="00AF3552" w:rsidP="00AF3552"/>
    <w:p w14:paraId="294C172E" w14:textId="77777777" w:rsidR="00AF3552" w:rsidRDefault="00AF3552" w:rsidP="00AF3552">
      <w:r w:rsidRPr="00413240">
        <w:t>Предложение</w:t>
      </w:r>
      <w:r>
        <w:t xml:space="preserve"> </w:t>
      </w:r>
      <w:r w:rsidRPr="00413240">
        <w:t>— понятие, отражающее поведение товаропроизводителя на рынке, его готовность произвести (предложить) какое-либо количество товара за определённый период времени при условиях.</w:t>
      </w:r>
    </w:p>
    <w:p w14:paraId="672207CA" w14:textId="77777777" w:rsidR="00AF3552" w:rsidRDefault="00AF3552" w:rsidP="00AF3552"/>
    <w:p w14:paraId="1F91C68C" w14:textId="77777777" w:rsidR="00AF3552" w:rsidRPr="00413240" w:rsidRDefault="00AF3552" w:rsidP="00AF3552">
      <w:r>
        <w:t>Равновесная цена или сбалансированная цена —</w:t>
      </w:r>
      <w:r w:rsidRPr="00413240">
        <w:t xml:space="preserve"> </w:t>
      </w:r>
      <w:r>
        <w:t xml:space="preserve">это такая цена, при которой объем спроса равен объему предложения, и этот объем соответственно является равновесным объемом. </w:t>
      </w:r>
    </w:p>
    <w:p w14:paraId="367AAD7F" w14:textId="77777777" w:rsidR="00AF3552" w:rsidRPr="005335C3" w:rsidRDefault="00AF3552" w:rsidP="00AF3552"/>
    <w:p w14:paraId="1B5EA34D" w14:textId="77777777" w:rsidR="00AF3552" w:rsidRPr="00413240" w:rsidRDefault="00AF3552" w:rsidP="00AF3552">
      <w:r>
        <w:t>К</w:t>
      </w:r>
      <w:r w:rsidRPr="00413240">
        <w:t>ривая спроса — это график, иллюстрирующий связь между ценой определенного товара или услуги и количеством потребителей, желающих его купить по данной цене</w:t>
      </w:r>
    </w:p>
    <w:p w14:paraId="18AB835D" w14:textId="77777777" w:rsidR="00AF3552" w:rsidRDefault="00AF3552" w:rsidP="00AF3552"/>
    <w:p w14:paraId="06DB37B8" w14:textId="77777777" w:rsidR="00AF3552" w:rsidRDefault="00AF3552" w:rsidP="00AF3552">
      <w:r>
        <w:t>К</w:t>
      </w:r>
      <w:r w:rsidRPr="00712802">
        <w:t>ривая предложения</w:t>
      </w:r>
      <w:r>
        <w:t xml:space="preserve"> – это график п</w:t>
      </w:r>
      <w:r w:rsidRPr="00712802">
        <w:t>оказыва</w:t>
      </w:r>
      <w:r>
        <w:t>ющий</w:t>
      </w:r>
      <w:r w:rsidRPr="00712802">
        <w:t xml:space="preserve"> соотношение между рыночными ценами и количеством товаров, которые производители желают предложить.</w:t>
      </w:r>
    </w:p>
    <w:p w14:paraId="22F53269" w14:textId="77777777" w:rsidR="00AF3552" w:rsidRDefault="00AF3552" w:rsidP="00AF3552"/>
    <w:p w14:paraId="339BB233" w14:textId="77777777" w:rsidR="00AF3552" w:rsidRDefault="00AF3552" w:rsidP="00AF3552">
      <w:r>
        <w:rPr>
          <w:noProof/>
          <w:lang w:eastAsia="ru-RU"/>
        </w:rPr>
        <w:lastRenderedPageBreak/>
        <w:drawing>
          <wp:inline distT="0" distB="0" distL="0" distR="0" wp14:anchorId="7F1358FD" wp14:editId="2449DD8B">
            <wp:extent cx="3841200" cy="3841200"/>
            <wp:effectExtent l="0" t="0" r="6985" b="0"/>
            <wp:docPr id="6" name="Picture 6" descr="http://upload.wikimedia.org/wikipedia/commons/thumb/7/7a/Supply-and-demand.svg/1000px-Supply-and-demand.svg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.wikimedia.org/wikipedia/commons/thumb/7/7a/Supply-and-demand.svg/1000px-Supply-and-demand.svg.png?uselang=r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38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1003" w14:textId="77777777" w:rsidR="00AF3552" w:rsidRDefault="00AF3552" w:rsidP="00AF3552">
      <w:r>
        <w:t>Классический график спроса и предложения, где</w:t>
      </w:r>
    </w:p>
    <w:p w14:paraId="3E4339DA" w14:textId="77777777" w:rsidR="00AF3552" w:rsidRDefault="00AF3552" w:rsidP="00D82308">
      <w:pPr>
        <w:pStyle w:val="ac"/>
        <w:numPr>
          <w:ilvl w:val="0"/>
          <w:numId w:val="14"/>
        </w:numPr>
      </w:pPr>
      <w:r>
        <w:t>P - цена</w:t>
      </w:r>
    </w:p>
    <w:p w14:paraId="340F364A" w14:textId="77777777" w:rsidR="00AF3552" w:rsidRDefault="00AF3552" w:rsidP="00D82308">
      <w:pPr>
        <w:pStyle w:val="ac"/>
        <w:numPr>
          <w:ilvl w:val="0"/>
          <w:numId w:val="14"/>
        </w:numPr>
      </w:pPr>
      <w:r>
        <w:t>Q - количество товара</w:t>
      </w:r>
    </w:p>
    <w:p w14:paraId="46A28368" w14:textId="77777777" w:rsidR="00AF3552" w:rsidRDefault="00AF3552" w:rsidP="00D82308">
      <w:pPr>
        <w:pStyle w:val="ac"/>
        <w:numPr>
          <w:ilvl w:val="0"/>
          <w:numId w:val="14"/>
        </w:numPr>
      </w:pPr>
      <w:r>
        <w:t>S - предложение</w:t>
      </w:r>
    </w:p>
    <w:p w14:paraId="63981468" w14:textId="77777777" w:rsidR="00AF3552" w:rsidRDefault="00AF3552" w:rsidP="00D82308">
      <w:pPr>
        <w:pStyle w:val="ac"/>
        <w:numPr>
          <w:ilvl w:val="0"/>
          <w:numId w:val="14"/>
        </w:numPr>
      </w:pPr>
      <w:r>
        <w:t>D – спрос</w:t>
      </w:r>
    </w:p>
    <w:p w14:paraId="5C53BBA3" w14:textId="77777777" w:rsidR="00AF3552" w:rsidRDefault="00AF3552" w:rsidP="00D82308">
      <w:pPr>
        <w:pStyle w:val="ac"/>
        <w:numPr>
          <w:ilvl w:val="0"/>
          <w:numId w:val="14"/>
        </w:numPr>
      </w:pPr>
      <w:r>
        <w:t>Точка пересечения графиков спроса (</w:t>
      </w:r>
      <w:r>
        <w:rPr>
          <w:lang w:val="en-US"/>
        </w:rPr>
        <w:t>D</w:t>
      </w:r>
      <w:r>
        <w:t>)</w:t>
      </w:r>
      <w:r w:rsidRPr="00712802">
        <w:t xml:space="preserve"> </w:t>
      </w:r>
      <w:r>
        <w:t>и предложения (</w:t>
      </w:r>
      <w:r>
        <w:rPr>
          <w:lang w:val="en-US"/>
        </w:rPr>
        <w:t>S</w:t>
      </w:r>
      <w:r>
        <w:t>)</w:t>
      </w:r>
      <w:r w:rsidRPr="00712802">
        <w:t xml:space="preserve"> </w:t>
      </w:r>
      <w:r>
        <w:t xml:space="preserve">показывает равновесную цену </w:t>
      </w:r>
      <w:r w:rsidRPr="00712802">
        <w:t>(</w:t>
      </w:r>
      <w:proofErr w:type="spellStart"/>
      <w:r>
        <w:rPr>
          <w:lang w:val="en-US"/>
        </w:rPr>
        <w:t>Px</w:t>
      </w:r>
      <w:proofErr w:type="spellEnd"/>
      <w:r w:rsidRPr="00712802">
        <w:t>)</w:t>
      </w:r>
    </w:p>
    <w:p w14:paraId="13523E99" w14:textId="77777777" w:rsidR="00AF3552" w:rsidRDefault="00AF3552" w:rsidP="00AF3552"/>
    <w:p w14:paraId="55383A03" w14:textId="77777777" w:rsidR="00AF3552" w:rsidRDefault="00AF3552" w:rsidP="00D82308">
      <w:pPr>
        <w:pStyle w:val="4"/>
        <w:numPr>
          <w:ilvl w:val="3"/>
          <w:numId w:val="1"/>
        </w:numPr>
        <w:tabs>
          <w:tab w:val="clear" w:pos="864"/>
          <w:tab w:val="num" w:pos="360"/>
        </w:tabs>
        <w:ind w:left="0" w:firstLine="0"/>
      </w:pPr>
      <w:r>
        <w:t>Определение спроса в игре</w:t>
      </w:r>
    </w:p>
    <w:p w14:paraId="69167B66" w14:textId="77777777" w:rsidR="00AF3552" w:rsidRDefault="00AF3552" w:rsidP="00AF3552">
      <w:r>
        <w:t>В игре кривая спроса рассчитывается с использованием постоянной или линейной эластичности. Тип эластичности выбирается администратором при настройке игры.</w:t>
      </w:r>
    </w:p>
    <w:p w14:paraId="1E88F0FE" w14:textId="77777777" w:rsidR="00AF3552" w:rsidRDefault="00AF3552" w:rsidP="00AF3552"/>
    <w:p w14:paraId="0691FA32" w14:textId="77777777" w:rsidR="00775340" w:rsidRPr="00775340" w:rsidRDefault="00775340" w:rsidP="00AF3552">
      <w:r w:rsidRPr="00775340">
        <w:rPr>
          <w:b/>
        </w:rPr>
        <w:t>Примечание:</w:t>
      </w:r>
      <w:r>
        <w:t xml:space="preserve"> Кривые спроса рассчитываются моделью в </w:t>
      </w:r>
      <w:r>
        <w:rPr>
          <w:lang w:val="en-US"/>
        </w:rPr>
        <w:t>Excel</w:t>
      </w:r>
      <w:r>
        <w:t>. Алгоритм ниже приведен в справочных целях. Серверу будет доступен посчитанный график в виде набора точек.</w:t>
      </w:r>
    </w:p>
    <w:p w14:paraId="2938134D" w14:textId="77777777" w:rsidR="00775340" w:rsidRDefault="00775340" w:rsidP="00AF3552"/>
    <w:p w14:paraId="67494138" w14:textId="77777777" w:rsidR="00AF3552" w:rsidRDefault="00AF3552" w:rsidP="00AF3552">
      <w:r>
        <w:t>Для расчета спроса используется пошаговый алгоритм.</w:t>
      </w:r>
    </w:p>
    <w:p w14:paraId="0057EFCB" w14:textId="77777777" w:rsidR="00AF3552" w:rsidRDefault="00AF3552" w:rsidP="00D82308">
      <w:pPr>
        <w:pStyle w:val="ac"/>
        <w:numPr>
          <w:ilvl w:val="0"/>
          <w:numId w:val="15"/>
        </w:numPr>
      </w:pPr>
      <w:r>
        <w:t>Цена единицы товара начинается от максиму</w:t>
      </w:r>
      <w:del w:id="34" w:author="AlThar" w:date="2013-11-12T14:56:00Z">
        <w:r w:rsidDel="004D0DED">
          <w:tab/>
        </w:r>
      </w:del>
      <w:r>
        <w:t>ма</w:t>
      </w:r>
      <w:bookmarkStart w:id="35" w:name="_GoBack"/>
      <w:bookmarkEnd w:id="35"/>
    </w:p>
    <w:p w14:paraId="4896E82E" w14:textId="77777777" w:rsidR="00AF3552" w:rsidRDefault="00AF3552" w:rsidP="00D82308">
      <w:pPr>
        <w:pStyle w:val="ac"/>
        <w:numPr>
          <w:ilvl w:val="0"/>
          <w:numId w:val="15"/>
        </w:numPr>
      </w:pPr>
      <w:r>
        <w:t>На каждом шаге цена уменьшается на Х единиц (задается администратором)</w:t>
      </w:r>
    </w:p>
    <w:p w14:paraId="605617B5" w14:textId="77777777" w:rsidR="00AF3552" w:rsidRDefault="00AF3552" w:rsidP="00D82308">
      <w:pPr>
        <w:pStyle w:val="ac"/>
        <w:numPr>
          <w:ilvl w:val="0"/>
          <w:numId w:val="15"/>
        </w:numPr>
      </w:pPr>
      <w:r>
        <w:t>Цена уменьшается до Х, где Х - размер шага (цена в нуле не имеет смысла)</w:t>
      </w:r>
    </w:p>
    <w:p w14:paraId="61D871AA" w14:textId="77777777" w:rsidR="00AF3552" w:rsidRDefault="00AF3552" w:rsidP="00D82308">
      <w:pPr>
        <w:pStyle w:val="ac"/>
        <w:numPr>
          <w:ilvl w:val="0"/>
          <w:numId w:val="15"/>
        </w:numPr>
      </w:pPr>
      <w:r>
        <w:t>В точке максимальной цены используется задаваемый стартовый размер спроса</w:t>
      </w:r>
    </w:p>
    <w:p w14:paraId="478D6AB6" w14:textId="77777777" w:rsidR="00AF3552" w:rsidRDefault="00AF3552" w:rsidP="00D82308">
      <w:pPr>
        <w:pStyle w:val="ac"/>
        <w:numPr>
          <w:ilvl w:val="0"/>
          <w:numId w:val="15"/>
        </w:numPr>
      </w:pPr>
      <w:r>
        <w:t>На каждом шаге спрос изменяется по формуле</w:t>
      </w:r>
    </w:p>
    <w:p w14:paraId="1743ADCC" w14:textId="77777777" w:rsidR="00AF3552" w:rsidRPr="00F94F29" w:rsidRDefault="00AF3552" w:rsidP="00D82308">
      <w:pPr>
        <w:pStyle w:val="ac"/>
        <w:numPr>
          <w:ilvl w:val="1"/>
          <w:numId w:val="15"/>
        </w:numPr>
      </w:pPr>
      <w:r>
        <w:t xml:space="preserve">Линейная эластичность: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*(1+Kl*(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-1))</m:t>
        </m:r>
      </m:oMath>
    </w:p>
    <w:p w14:paraId="1A6F313F" w14:textId="77777777" w:rsidR="00AF3552" w:rsidRPr="00F94F29" w:rsidRDefault="00AF3552" w:rsidP="00D82308">
      <w:pPr>
        <w:pStyle w:val="ac"/>
        <w:numPr>
          <w:ilvl w:val="1"/>
          <w:numId w:val="15"/>
        </w:numPr>
      </w:pPr>
      <w:r>
        <w:t xml:space="preserve">Постоянная эластичность: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Kc</m:t>
            </m:r>
          </m:sup>
        </m:sSup>
      </m:oMath>
    </w:p>
    <w:p w14:paraId="36C0F1F6" w14:textId="77777777" w:rsidR="00AF3552" w:rsidRDefault="00AF3552" w:rsidP="00D82308">
      <w:pPr>
        <w:pStyle w:val="ac"/>
        <w:numPr>
          <w:ilvl w:val="1"/>
          <w:numId w:val="15"/>
        </w:numPr>
      </w:pPr>
      <w:r>
        <w:t>Где</w:t>
      </w:r>
    </w:p>
    <w:p w14:paraId="230F4D6D" w14:textId="77777777" w:rsidR="00AF3552" w:rsidRDefault="00AF3552" w:rsidP="00D82308">
      <w:pPr>
        <w:pStyle w:val="ac"/>
        <w:numPr>
          <w:ilvl w:val="2"/>
          <w:numId w:val="15"/>
        </w:numPr>
      </w:pP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x</w:t>
      </w:r>
      <w:proofErr w:type="spellEnd"/>
      <w:r>
        <w:rPr>
          <w:lang w:val="en-US"/>
        </w:rPr>
        <w:t xml:space="preserve"> – </w:t>
      </w:r>
      <w:r>
        <w:t>цена на шаге Х</w:t>
      </w:r>
      <w:r>
        <w:rPr>
          <w:vertAlign w:val="subscript"/>
          <w:lang w:val="en-US"/>
        </w:rPr>
        <w:t xml:space="preserve"> </w:t>
      </w:r>
    </w:p>
    <w:p w14:paraId="1D1A0705" w14:textId="77777777" w:rsidR="00AF3552" w:rsidRDefault="00AF3552" w:rsidP="00D82308">
      <w:pPr>
        <w:pStyle w:val="ac"/>
        <w:numPr>
          <w:ilvl w:val="2"/>
          <w:numId w:val="15"/>
        </w:numPr>
      </w:pP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x</w:t>
      </w:r>
      <w:proofErr w:type="spellEnd"/>
      <w:r w:rsidRPr="00F94F29">
        <w:t xml:space="preserve"> – </w:t>
      </w:r>
      <w:r>
        <w:t>спрос на шаге Х</w:t>
      </w:r>
    </w:p>
    <w:p w14:paraId="0A8C1C0B" w14:textId="77777777" w:rsidR="00AF3552" w:rsidRDefault="00AF3552" w:rsidP="00D82308">
      <w:pPr>
        <w:pStyle w:val="ac"/>
        <w:numPr>
          <w:ilvl w:val="2"/>
          <w:numId w:val="15"/>
        </w:numPr>
      </w:pPr>
      <w:r>
        <w:rPr>
          <w:lang w:val="en-US"/>
        </w:rPr>
        <w:t>K</w:t>
      </w:r>
      <w:r>
        <w:rPr>
          <w:vertAlign w:val="subscript"/>
          <w:lang w:val="en-US"/>
        </w:rPr>
        <w:t>l</w:t>
      </w:r>
      <w:r w:rsidRPr="00F94F29">
        <w:t xml:space="preserve"> – </w:t>
      </w:r>
      <w:r>
        <w:t>коэффициент для линейной эластичности (задается администратором)</w:t>
      </w:r>
    </w:p>
    <w:p w14:paraId="3C1C8193" w14:textId="77777777" w:rsidR="00AF3552" w:rsidRPr="00712802" w:rsidRDefault="00AF3552" w:rsidP="00D82308">
      <w:pPr>
        <w:pStyle w:val="ac"/>
        <w:numPr>
          <w:ilvl w:val="2"/>
          <w:numId w:val="15"/>
        </w:numPr>
      </w:pPr>
      <w:proofErr w:type="spellStart"/>
      <w:r w:rsidRPr="00F94F29">
        <w:rPr>
          <w:lang w:val="en-US"/>
        </w:rPr>
        <w:t>K</w:t>
      </w:r>
      <w:r w:rsidRPr="00F94F29">
        <w:rPr>
          <w:vertAlign w:val="subscript"/>
          <w:lang w:val="en-US"/>
        </w:rPr>
        <w:t>c</w:t>
      </w:r>
      <w:proofErr w:type="spellEnd"/>
      <w:r w:rsidRPr="00F94F29">
        <w:t xml:space="preserve"> - </w:t>
      </w:r>
      <w:r>
        <w:t>коэффициент для постоянной эластичности (задается администратором)</w:t>
      </w:r>
    </w:p>
    <w:p w14:paraId="2CA3CB5B" w14:textId="77777777" w:rsidR="00AF3552" w:rsidRDefault="00AF3552" w:rsidP="00AF3552"/>
    <w:p w14:paraId="22BD2B91" w14:textId="77777777" w:rsidR="00AF3552" w:rsidRDefault="00AF3552" w:rsidP="00AF3552">
      <w:r>
        <w:t xml:space="preserve">С помощью графика спроса рассчитывается цена единицы продукции в первый год игры. Для этого берутся две ближайшие точки к настроенному размеру отрасли (100.000.000 в примере) и </w:t>
      </w:r>
      <w:r>
        <w:lastRenderedPageBreak/>
        <w:t>с помощью линейной экстраполяции считается цена соответствующая размеру отрасли. Используется тип эластичности настроенный для игры.</w:t>
      </w:r>
    </w:p>
    <w:p w14:paraId="4E3D146B" w14:textId="77777777" w:rsidR="00AF3552" w:rsidRDefault="00AF3552" w:rsidP="00AF3552"/>
    <w:p w14:paraId="1845364C" w14:textId="77777777" w:rsidR="00AF3552" w:rsidRDefault="00AF3552" w:rsidP="00AF3552">
      <w:r>
        <w:rPr>
          <w:noProof/>
          <w:lang w:eastAsia="ru-RU"/>
        </w:rPr>
        <w:drawing>
          <wp:inline distT="0" distB="0" distL="0" distR="0" wp14:anchorId="40C4EC3F" wp14:editId="5DA8030E">
            <wp:extent cx="5753100" cy="4619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240CAE4" w14:textId="77777777" w:rsidR="00AF3552" w:rsidRDefault="00AF3552" w:rsidP="00AF3552"/>
    <w:p w14:paraId="7AB45907" w14:textId="77777777" w:rsidR="00AF3552" w:rsidRPr="005335C3" w:rsidRDefault="00775340" w:rsidP="00AF3552">
      <w:r>
        <w:t>В процессе игры модель пересчитывает график спроса на каждом шаге.</w:t>
      </w:r>
    </w:p>
    <w:p w14:paraId="73C85754" w14:textId="77777777" w:rsidR="00AF3552" w:rsidRDefault="00AF3552" w:rsidP="00AF3552"/>
    <w:p w14:paraId="67CB2008" w14:textId="77777777" w:rsidR="00AF3552" w:rsidRDefault="00AF3552" w:rsidP="00D82308">
      <w:pPr>
        <w:pStyle w:val="4"/>
        <w:numPr>
          <w:ilvl w:val="3"/>
          <w:numId w:val="1"/>
        </w:numPr>
        <w:tabs>
          <w:tab w:val="clear" w:pos="864"/>
          <w:tab w:val="num" w:pos="360"/>
        </w:tabs>
        <w:ind w:left="0" w:firstLine="0"/>
      </w:pPr>
      <w:r>
        <w:t>Определение предложения в игре</w:t>
      </w:r>
    </w:p>
    <w:p w14:paraId="7698D01C" w14:textId="77777777" w:rsidR="00AF3552" w:rsidRDefault="00AF3552" w:rsidP="00AF3552">
      <w:r>
        <w:t>Стартовое предложение всех предприятий рассчитывается исходя из размера отрасли.</w:t>
      </w:r>
    </w:p>
    <w:p w14:paraId="5F74B004" w14:textId="77777777" w:rsidR="00AF3552" w:rsidRDefault="00AF3552" w:rsidP="00AF3552"/>
    <w:p w14:paraId="1A916E62" w14:textId="77777777" w:rsidR="00AF3552" w:rsidRDefault="00AF3552" w:rsidP="00AF3552">
      <w:pPr>
        <w:tabs>
          <w:tab w:val="left" w:pos="6663"/>
        </w:tabs>
      </w:pPr>
      <w:r w:rsidRPr="005335C3">
        <w:rPr>
          <w:highlight w:val="yellow"/>
        </w:rPr>
        <w:t xml:space="preserve">В процессе игры строится кривая предложения на основе реальных данных. Требуется </w:t>
      </w:r>
      <w:proofErr w:type="gramStart"/>
      <w:r w:rsidRPr="005335C3">
        <w:rPr>
          <w:highlight w:val="yellow"/>
        </w:rPr>
        <w:t>описание</w:t>
      </w:r>
      <w:proofErr w:type="gramEnd"/>
      <w:r w:rsidRPr="005335C3">
        <w:rPr>
          <w:highlight w:val="yellow"/>
        </w:rPr>
        <w:t xml:space="preserve"> </w:t>
      </w:r>
      <w:r w:rsidR="00D36926">
        <w:rPr>
          <w:highlight w:val="yellow"/>
        </w:rPr>
        <w:t>как использовать данные из модели</w:t>
      </w:r>
      <w:r w:rsidRPr="005335C3">
        <w:rPr>
          <w:highlight w:val="yellow"/>
        </w:rPr>
        <w:t>»)</w:t>
      </w:r>
      <w:r>
        <w:t xml:space="preserve"> </w:t>
      </w:r>
    </w:p>
    <w:p w14:paraId="584472C7" w14:textId="77777777" w:rsidR="00AF3552" w:rsidRDefault="00AF3552" w:rsidP="00AF3552"/>
    <w:p w14:paraId="54F41994" w14:textId="77777777" w:rsidR="00AF3552" w:rsidRDefault="00AF3552" w:rsidP="00D82308">
      <w:pPr>
        <w:pStyle w:val="4"/>
        <w:numPr>
          <w:ilvl w:val="3"/>
          <w:numId w:val="1"/>
        </w:numPr>
        <w:tabs>
          <w:tab w:val="clear" w:pos="864"/>
          <w:tab w:val="num" w:pos="360"/>
        </w:tabs>
        <w:ind w:left="0" w:firstLine="0"/>
      </w:pPr>
      <w:r>
        <w:t>Равновесная цена</w:t>
      </w:r>
    </w:p>
    <w:p w14:paraId="33862213" w14:textId="77777777" w:rsidR="00AF3552" w:rsidRDefault="00AF3552" w:rsidP="00AF3552">
      <w:r>
        <w:t>Как отмечено выше, р</w:t>
      </w:r>
      <w:r w:rsidRPr="005335C3">
        <w:t>авновесная цена</w:t>
      </w:r>
      <w:r>
        <w:t xml:space="preserve"> </w:t>
      </w:r>
      <w:r w:rsidRPr="005335C3">
        <w:t>— это такая цена, при которой объем спроса равен объему предложения.</w:t>
      </w:r>
    </w:p>
    <w:p w14:paraId="3BD60E8A" w14:textId="77777777" w:rsidR="00AF3552" w:rsidRDefault="00AF3552" w:rsidP="00AF3552"/>
    <w:p w14:paraId="1DF8A398" w14:textId="77777777" w:rsidR="00AF3552" w:rsidRDefault="00AF3552" w:rsidP="00AF3552">
      <w:r>
        <w:t>На старте игры равновесная цена рассчитывается как пересечение рассчитанной кривой спроса с уровнем размера отрасли (100.000.000 в примере).</w:t>
      </w:r>
    </w:p>
    <w:p w14:paraId="66A8C16D" w14:textId="77777777" w:rsidR="00AF3552" w:rsidRDefault="00AF3552" w:rsidP="00AF3552"/>
    <w:p w14:paraId="7311702D" w14:textId="77777777" w:rsidR="00AF3552" w:rsidRDefault="00AF3552" w:rsidP="00AF3552">
      <w:r>
        <w:t xml:space="preserve">В процессе игры равновесная цена рассчитывается </w:t>
      </w:r>
      <w:r w:rsidR="00D36926">
        <w:t>моделью</w:t>
      </w:r>
    </w:p>
    <w:p w14:paraId="7F0958AB" w14:textId="77777777" w:rsidR="00AF3552" w:rsidRDefault="00AF3552" w:rsidP="00AF3552"/>
    <w:p w14:paraId="249B8EBC" w14:textId="77777777" w:rsidR="00AF3552" w:rsidRDefault="00AF35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36" w:name="_Toc351563296"/>
      <w:r>
        <w:t>Кривая затрат</w:t>
      </w:r>
      <w:bookmarkEnd w:id="36"/>
    </w:p>
    <w:p w14:paraId="7EBF8A73" w14:textId="77777777" w:rsidR="00AF3552" w:rsidRDefault="00D36926" w:rsidP="00AF3552">
      <w:r w:rsidRPr="00D36926">
        <w:rPr>
          <w:highlight w:val="yellow"/>
        </w:rPr>
        <w:t>Кривая затрат, если будет использоваться в игре должна рассчитываться моделью. Ждем подтверждения будет ли использоваться кривая затрат и в каком виде предоставляется моделью.</w:t>
      </w:r>
      <w:r>
        <w:t xml:space="preserve"> </w:t>
      </w:r>
    </w:p>
    <w:p w14:paraId="152F5AE9" w14:textId="77777777" w:rsidR="00AF3552" w:rsidRPr="005907A3" w:rsidRDefault="00AF3552" w:rsidP="00AF3552"/>
    <w:p w14:paraId="54BF5D4F" w14:textId="77777777" w:rsidR="00AF3552" w:rsidRDefault="00AF35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37" w:name="_Toc351563297"/>
      <w:r>
        <w:lastRenderedPageBreak/>
        <w:t>Размер отрасли</w:t>
      </w:r>
      <w:bookmarkEnd w:id="37"/>
    </w:p>
    <w:p w14:paraId="4C6B702C" w14:textId="77777777" w:rsidR="00AF3552" w:rsidRPr="0092184E" w:rsidRDefault="00AF3552" w:rsidP="00AF3552">
      <w:r>
        <w:t>Размер отрасти – это сумма выручки всех предприятий участвующих в игре. На старте игры используется для указания размера отрасли и расчета параметров предприятий как долей от размера отрасли.</w:t>
      </w:r>
    </w:p>
    <w:p w14:paraId="50BB24F8" w14:textId="77777777" w:rsidR="00AF3552" w:rsidRDefault="00AF3552" w:rsidP="00AF3552"/>
    <w:p w14:paraId="368627E5" w14:textId="77777777" w:rsidR="00AF3552" w:rsidRDefault="00AF35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38" w:name="_Toc351563298"/>
      <w:r>
        <w:t>Инфляция</w:t>
      </w:r>
      <w:bookmarkEnd w:id="38"/>
    </w:p>
    <w:p w14:paraId="53B541F3" w14:textId="77777777" w:rsidR="00AF3552" w:rsidRDefault="00AF3552" w:rsidP="00AF3552">
      <w:r>
        <w:t xml:space="preserve">Инфляция - </w:t>
      </w:r>
      <w:r w:rsidRPr="007B58C9">
        <w:t>повышение общего уровня цен на товары и услуги</w:t>
      </w:r>
      <w:r>
        <w:t>.</w:t>
      </w:r>
    </w:p>
    <w:p w14:paraId="6BAFE53C" w14:textId="77777777" w:rsidR="00AF3552" w:rsidRDefault="00AF3552" w:rsidP="00AF3552"/>
    <w:p w14:paraId="55FA2675" w14:textId="77777777" w:rsidR="00577423" w:rsidRDefault="00577423" w:rsidP="00AF3552">
      <w:r>
        <w:t>Инфляция управляется целиком моделью.</w:t>
      </w:r>
    </w:p>
    <w:p w14:paraId="78A2337D" w14:textId="77777777" w:rsidR="00577423" w:rsidRDefault="00577423" w:rsidP="00AF3552"/>
    <w:p w14:paraId="019E2C37" w14:textId="77777777" w:rsidR="00577423" w:rsidRDefault="00577423" w:rsidP="00AF3552">
      <w:r w:rsidRPr="00577423">
        <w:rPr>
          <w:highlight w:val="yellow"/>
        </w:rPr>
        <w:t>Нужно ли отображать инфляцию (текущий процент) в игре?</w:t>
      </w:r>
    </w:p>
    <w:p w14:paraId="2C12D961" w14:textId="77777777" w:rsidR="00577423" w:rsidRDefault="00577423" w:rsidP="00AF3552"/>
    <w:p w14:paraId="6A2A15D6" w14:textId="77777777" w:rsidR="00AF3552" w:rsidRDefault="00AF35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39" w:name="_Toc351563299"/>
      <w:r>
        <w:t>Доля ЗП в переменных затратах</w:t>
      </w:r>
      <w:bookmarkEnd w:id="39"/>
    </w:p>
    <w:p w14:paraId="6B948F8A" w14:textId="77777777" w:rsidR="00577423" w:rsidRPr="00577423" w:rsidRDefault="00577423" w:rsidP="00577423">
      <w:r w:rsidRPr="00577423">
        <w:t>Процент зарплаты в переменных затратах контролируется моделью.</w:t>
      </w:r>
    </w:p>
    <w:p w14:paraId="3D538CBB" w14:textId="77777777" w:rsidR="00577423" w:rsidRDefault="00577423" w:rsidP="00577423">
      <w:pPr>
        <w:rPr>
          <w:highlight w:val="yellow"/>
        </w:rPr>
      </w:pPr>
    </w:p>
    <w:p w14:paraId="494AB57A" w14:textId="77777777" w:rsidR="00577423" w:rsidRDefault="00577423" w:rsidP="00577423">
      <w:r w:rsidRPr="00577423">
        <w:rPr>
          <w:highlight w:val="yellow"/>
        </w:rPr>
        <w:t xml:space="preserve">Нужно ли отображать </w:t>
      </w:r>
      <w:r>
        <w:rPr>
          <w:highlight w:val="yellow"/>
        </w:rPr>
        <w:t>процент</w:t>
      </w:r>
      <w:r w:rsidRPr="00577423">
        <w:rPr>
          <w:highlight w:val="yellow"/>
        </w:rPr>
        <w:t xml:space="preserve"> в игре?</w:t>
      </w:r>
    </w:p>
    <w:p w14:paraId="5220F777" w14:textId="77777777" w:rsidR="00577423" w:rsidRPr="00577423" w:rsidRDefault="00577423" w:rsidP="00577423"/>
    <w:p w14:paraId="55C26A85" w14:textId="77777777" w:rsidR="00AF3552" w:rsidRPr="000B59F7" w:rsidRDefault="00AF35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40" w:name="_Toc351563300"/>
      <w:r w:rsidRPr="000B59F7">
        <w:t>Общий размер остатков наличности на счетах компаний</w:t>
      </w:r>
      <w:bookmarkEnd w:id="40"/>
    </w:p>
    <w:p w14:paraId="1E7D4570" w14:textId="77777777" w:rsidR="00AF3552" w:rsidRDefault="00AF3552" w:rsidP="00AF3552">
      <w:r>
        <w:t>Общая сумма остатков наличности всех предприятий. На старте игры используется для расчета стартовых остатков для предприятий как доля от общего.</w:t>
      </w:r>
    </w:p>
    <w:p w14:paraId="46DD9A5A" w14:textId="77777777" w:rsidR="00AF3552" w:rsidRPr="0092184E" w:rsidRDefault="00AF3552" w:rsidP="00AF3552"/>
    <w:p w14:paraId="3E773F2B" w14:textId="77777777" w:rsidR="00AF3552" w:rsidRDefault="00AF35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41" w:name="_Toc351563301"/>
      <w:r w:rsidRPr="000B59F7">
        <w:t>Остаточн</w:t>
      </w:r>
      <w:r>
        <w:t>а</w:t>
      </w:r>
      <w:r w:rsidRPr="000B59F7">
        <w:t>я стоимость активов всех компаний</w:t>
      </w:r>
      <w:bookmarkEnd w:id="41"/>
    </w:p>
    <w:p w14:paraId="7FBF319B" w14:textId="77777777" w:rsidR="00AF3552" w:rsidRDefault="00AF3552" w:rsidP="00AF3552">
      <w:r>
        <w:t>Общая сумма остаточной стоимости активов всех предприятий. На старте игры используется для расчета стартовых остатков для предприятий как доля от общего.</w:t>
      </w:r>
    </w:p>
    <w:p w14:paraId="64DEF11B" w14:textId="77777777" w:rsidR="00AF3552" w:rsidRDefault="00AF3552" w:rsidP="00AF3552"/>
    <w:p w14:paraId="57D484EE" w14:textId="77777777" w:rsidR="00AF3552" w:rsidRDefault="00AF35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42" w:name="_Toc351563303"/>
      <w:r>
        <w:t>Рейтинг предприятия</w:t>
      </w:r>
      <w:bookmarkEnd w:id="42"/>
    </w:p>
    <w:p w14:paraId="0EFC7C6D" w14:textId="77777777" w:rsidR="00AF3552" w:rsidRDefault="00AF3552" w:rsidP="00AF3552">
      <w:r>
        <w:t>Рейтинг предприятия – это формализация успешности предприятия.</w:t>
      </w:r>
      <w:r w:rsidR="00577423">
        <w:t xml:space="preserve"> Используются стандартные финансовые рейтинги (ААА, ВВВ и т.п.)</w:t>
      </w:r>
    </w:p>
    <w:p w14:paraId="073E0C89" w14:textId="77777777" w:rsidR="00577423" w:rsidRDefault="00577423" w:rsidP="00AF3552"/>
    <w:p w14:paraId="72739A51" w14:textId="77777777" w:rsidR="00AF3552" w:rsidRPr="005907A3" w:rsidRDefault="00577423" w:rsidP="00AF3552">
      <w:r>
        <w:t xml:space="preserve">Рейтинг ведется исключительно моделью. Влияет на стоимость кредитов. </w:t>
      </w:r>
      <w:r w:rsidR="00AF3552">
        <w:t>Рейтинг обновляется автоматически в конце каждого игрового шага после расчета экономических показателей предприятия.</w:t>
      </w:r>
    </w:p>
    <w:p w14:paraId="57F3F841" w14:textId="77777777" w:rsidR="00AF3552" w:rsidRDefault="00AF3552" w:rsidP="00AF3552"/>
    <w:p w14:paraId="4587C5EE" w14:textId="77777777" w:rsidR="00AF3552" w:rsidRDefault="00577423" w:rsidP="00AF3552">
      <w:r>
        <w:t>В игре рейтинг отображается в карточке компании.</w:t>
      </w:r>
    </w:p>
    <w:p w14:paraId="04C12005" w14:textId="77777777" w:rsidR="00577423" w:rsidRDefault="00577423" w:rsidP="00AF3552"/>
    <w:p w14:paraId="7FF60A26" w14:textId="77777777" w:rsidR="00AF3552" w:rsidRDefault="00AF35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43" w:name="_Toc351563304"/>
      <w:r>
        <w:t>Бизнес-план</w:t>
      </w:r>
      <w:bookmarkEnd w:id="43"/>
    </w:p>
    <w:p w14:paraId="1CF045B3" w14:textId="77777777" w:rsidR="00AF3552" w:rsidRDefault="00364B12" w:rsidP="00AF3552">
      <w:r>
        <w:t>В традиционном понимании б</w:t>
      </w:r>
      <w:r w:rsidR="00AF3552">
        <w:t>изнес-план — программа осуществления действий фирмы, содержащая сведения о фирме, товаре, его производстве, рынках сбыта, маркетинге, организации операций и их эффективности. Бизнес-план — краткое, точное, доступное и понятное описание предполагаемого бизнеса.</w:t>
      </w:r>
    </w:p>
    <w:p w14:paraId="48AE9B19" w14:textId="77777777" w:rsidR="00AF3552" w:rsidRDefault="00AF3552" w:rsidP="00AF3552"/>
    <w:p w14:paraId="6D80FB53" w14:textId="77777777" w:rsidR="00AF3552" w:rsidRDefault="00AF3552" w:rsidP="00364B12">
      <w:r>
        <w:t xml:space="preserve">В рамках игры </w:t>
      </w:r>
      <w:r w:rsidR="00364B12">
        <w:t xml:space="preserve">будет использоваться упрощенное понятие </w:t>
      </w:r>
      <w:r>
        <w:t>бизнес план</w:t>
      </w:r>
      <w:r w:rsidR="00364B12">
        <w:t>а. После настройки игры модель будет рассчитывать основные показатели на всю длительность игры по всем предприятиям. В расчетах будет использоваться некое предположение о динамике продаж (например, каждый год продажи увеличиваются на 5%). После расчетов таблица фиксируется и не изменяется в процессе игры.</w:t>
      </w:r>
    </w:p>
    <w:p w14:paraId="083698EA" w14:textId="77777777" w:rsidR="00364B12" w:rsidRDefault="00364B12" w:rsidP="00364B12"/>
    <w:p w14:paraId="319502EE" w14:textId="77777777" w:rsidR="00364B12" w:rsidRDefault="00364B12" w:rsidP="00364B12">
      <w:r>
        <w:t xml:space="preserve">В процессе игры по факту реальных продаж и других действий игрока будет </w:t>
      </w:r>
      <w:proofErr w:type="gramStart"/>
      <w:r>
        <w:t>строится</w:t>
      </w:r>
      <w:proofErr w:type="gramEnd"/>
      <w:r>
        <w:t xml:space="preserve"> реальная картина в тех же терминах. У игрока будет возможность сравнить запланированные и реальные показатели. Игра не будет предоставлять никакой аналитики сравнения или отслеживания динамики. </w:t>
      </w:r>
    </w:p>
    <w:p w14:paraId="3C9E2799" w14:textId="77777777" w:rsidR="00364B12" w:rsidRDefault="00364B12" w:rsidP="00364B12"/>
    <w:p w14:paraId="1A61E8D5" w14:textId="77777777" w:rsidR="00364B12" w:rsidRDefault="00364B12" w:rsidP="00364B12">
      <w:r>
        <w:t>Фактически бизнес план будет справочной информацией для игрока. У него будет возможность рассчитать динамику / расхождение с планом «на бумажке»  тем способом, который ему доступен.</w:t>
      </w:r>
    </w:p>
    <w:p w14:paraId="392DFB76" w14:textId="77777777" w:rsidR="00323B66" w:rsidRDefault="00323B66" w:rsidP="00364B12"/>
    <w:p w14:paraId="3414ADAB" w14:textId="77777777" w:rsidR="00323B66" w:rsidRDefault="00323B66" w:rsidP="00364B12">
      <w:r>
        <w:t>Бизнес план и актуальные игровые данные будет содержать следующие поля</w:t>
      </w:r>
    </w:p>
    <w:p w14:paraId="18573DC2" w14:textId="77777777" w:rsidR="00323B66" w:rsidRPr="00C416AF" w:rsidRDefault="00323B66" w:rsidP="00323B66">
      <w:pPr>
        <w:pStyle w:val="ac"/>
        <w:numPr>
          <w:ilvl w:val="0"/>
          <w:numId w:val="63"/>
        </w:numPr>
        <w:rPr>
          <w:lang w:val="en-US"/>
        </w:rPr>
      </w:pPr>
      <w:r w:rsidRPr="00C416AF">
        <w:rPr>
          <w:lang w:val="en-US"/>
        </w:rPr>
        <w:lastRenderedPageBreak/>
        <w:t>Profit and Loss Statement</w:t>
      </w:r>
    </w:p>
    <w:p w14:paraId="65E8FDA3" w14:textId="77777777" w:rsidR="00323B66" w:rsidRPr="00C416AF" w:rsidRDefault="00323B66" w:rsidP="00323B66">
      <w:pPr>
        <w:pStyle w:val="ac"/>
        <w:numPr>
          <w:ilvl w:val="1"/>
          <w:numId w:val="63"/>
        </w:numPr>
        <w:rPr>
          <w:lang w:val="en-US"/>
        </w:rPr>
      </w:pPr>
      <w:r>
        <w:t>Выручка</w:t>
      </w:r>
    </w:p>
    <w:p w14:paraId="36573EF7" w14:textId="77777777" w:rsidR="00323B66" w:rsidRDefault="00323B66" w:rsidP="00323B66">
      <w:pPr>
        <w:pStyle w:val="ac"/>
        <w:numPr>
          <w:ilvl w:val="1"/>
          <w:numId w:val="63"/>
        </w:numPr>
      </w:pPr>
      <w:r>
        <w:t>Переменные затраты</w:t>
      </w:r>
    </w:p>
    <w:p w14:paraId="4C176106" w14:textId="77777777" w:rsidR="00323B66" w:rsidRDefault="00323B66" w:rsidP="00323B66">
      <w:pPr>
        <w:pStyle w:val="ac"/>
        <w:numPr>
          <w:ilvl w:val="1"/>
          <w:numId w:val="63"/>
        </w:numPr>
      </w:pPr>
      <w:r>
        <w:t>Операционная прибыль</w:t>
      </w:r>
    </w:p>
    <w:p w14:paraId="37F1EE1C" w14:textId="77777777" w:rsidR="00323B66" w:rsidRDefault="00323B66" w:rsidP="00323B66">
      <w:pPr>
        <w:pStyle w:val="ac"/>
        <w:numPr>
          <w:ilvl w:val="1"/>
          <w:numId w:val="63"/>
        </w:numPr>
      </w:pPr>
      <w:r>
        <w:t>ФЗП</w:t>
      </w:r>
    </w:p>
    <w:p w14:paraId="57487439" w14:textId="77777777" w:rsidR="00323B66" w:rsidRDefault="00323B66" w:rsidP="00323B66">
      <w:pPr>
        <w:pStyle w:val="ac"/>
        <w:numPr>
          <w:ilvl w:val="1"/>
          <w:numId w:val="63"/>
        </w:numPr>
      </w:pPr>
      <w:r>
        <w:t>Постоянные затраты</w:t>
      </w:r>
    </w:p>
    <w:p w14:paraId="119F9690" w14:textId="77777777" w:rsidR="00323B66" w:rsidRDefault="00323B66" w:rsidP="00323B66">
      <w:pPr>
        <w:pStyle w:val="ac"/>
        <w:numPr>
          <w:ilvl w:val="1"/>
          <w:numId w:val="63"/>
        </w:numPr>
      </w:pPr>
      <w:r>
        <w:t>Амортизация</w:t>
      </w:r>
    </w:p>
    <w:p w14:paraId="325FBC59" w14:textId="77777777" w:rsidR="00323B66" w:rsidRDefault="00323B66" w:rsidP="00323B66">
      <w:pPr>
        <w:pStyle w:val="ac"/>
        <w:numPr>
          <w:ilvl w:val="1"/>
          <w:numId w:val="63"/>
        </w:numPr>
      </w:pPr>
      <w:r>
        <w:t>Уплата процентов</w:t>
      </w:r>
    </w:p>
    <w:p w14:paraId="1DC9785A" w14:textId="77777777" w:rsidR="00323B66" w:rsidRDefault="00323B66" w:rsidP="00323B66">
      <w:pPr>
        <w:pStyle w:val="ac"/>
        <w:numPr>
          <w:ilvl w:val="1"/>
          <w:numId w:val="63"/>
        </w:numPr>
      </w:pPr>
      <w:r>
        <w:t>Прибыль до уплаты налогов</w:t>
      </w:r>
    </w:p>
    <w:p w14:paraId="551ADC40" w14:textId="77777777" w:rsidR="00323B66" w:rsidRDefault="00323B66" w:rsidP="00323B66">
      <w:pPr>
        <w:pStyle w:val="ac"/>
        <w:numPr>
          <w:ilvl w:val="1"/>
          <w:numId w:val="63"/>
        </w:numPr>
      </w:pPr>
      <w:r>
        <w:t>Налог на Прибыль</w:t>
      </w:r>
    </w:p>
    <w:p w14:paraId="02806F00" w14:textId="77777777" w:rsidR="00323B66" w:rsidRDefault="00323B66" w:rsidP="00323B66">
      <w:pPr>
        <w:pStyle w:val="ac"/>
        <w:numPr>
          <w:ilvl w:val="1"/>
          <w:numId w:val="63"/>
        </w:numPr>
      </w:pPr>
      <w:r>
        <w:t>Чистая прибыль</w:t>
      </w:r>
    </w:p>
    <w:p w14:paraId="142F0E1F" w14:textId="77777777" w:rsidR="00323B66" w:rsidRDefault="00323B66" w:rsidP="00323B66">
      <w:pPr>
        <w:pStyle w:val="ac"/>
        <w:numPr>
          <w:ilvl w:val="1"/>
          <w:numId w:val="63"/>
        </w:numPr>
      </w:pPr>
      <w:r>
        <w:t>изменение прибыли</w:t>
      </w:r>
    </w:p>
    <w:p w14:paraId="6C3D7ACD" w14:textId="77777777" w:rsidR="00323B66" w:rsidRDefault="00323B66" w:rsidP="00323B66">
      <w:pPr>
        <w:pStyle w:val="ac"/>
        <w:numPr>
          <w:ilvl w:val="1"/>
          <w:numId w:val="63"/>
        </w:numPr>
      </w:pPr>
      <w:r>
        <w:t>изменение затрат</w:t>
      </w:r>
    </w:p>
    <w:p w14:paraId="0D9CFC84" w14:textId="77777777" w:rsidR="00323B66" w:rsidRDefault="00323B66" w:rsidP="00323B66">
      <w:pPr>
        <w:pStyle w:val="ac"/>
        <w:numPr>
          <w:ilvl w:val="0"/>
          <w:numId w:val="63"/>
        </w:numPr>
      </w:pPr>
      <w:proofErr w:type="spellStart"/>
      <w:r>
        <w:t>Balance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5A90191C" w14:textId="77777777" w:rsidR="00323B66" w:rsidRDefault="00323B66" w:rsidP="00323B66">
      <w:pPr>
        <w:pStyle w:val="ac"/>
        <w:numPr>
          <w:ilvl w:val="1"/>
          <w:numId w:val="63"/>
        </w:numPr>
      </w:pPr>
      <w:r>
        <w:t>Наличные средства</w:t>
      </w:r>
    </w:p>
    <w:p w14:paraId="65203A1C" w14:textId="77777777" w:rsidR="00323B66" w:rsidRDefault="00323B66" w:rsidP="00323B66">
      <w:pPr>
        <w:pStyle w:val="ac"/>
        <w:numPr>
          <w:ilvl w:val="1"/>
          <w:numId w:val="63"/>
        </w:numPr>
      </w:pPr>
      <w:r>
        <w:t>Основные средства</w:t>
      </w:r>
    </w:p>
    <w:p w14:paraId="20623671" w14:textId="77777777" w:rsidR="00323B66" w:rsidRDefault="00323B66" w:rsidP="00323B66">
      <w:pPr>
        <w:pStyle w:val="ac"/>
        <w:numPr>
          <w:ilvl w:val="1"/>
          <w:numId w:val="63"/>
        </w:numPr>
      </w:pPr>
      <w:r>
        <w:t>Размер кредита</w:t>
      </w:r>
    </w:p>
    <w:p w14:paraId="72CF4099" w14:textId="77777777" w:rsidR="00323B66" w:rsidRDefault="00323B66" w:rsidP="00323B66">
      <w:pPr>
        <w:pStyle w:val="ac"/>
        <w:numPr>
          <w:ilvl w:val="1"/>
          <w:numId w:val="63"/>
        </w:numPr>
      </w:pPr>
      <w:r>
        <w:t>Акционерный капитал</w:t>
      </w:r>
    </w:p>
    <w:p w14:paraId="13EE2C97" w14:textId="77777777" w:rsidR="00323B66" w:rsidRDefault="00323B66" w:rsidP="00323B66">
      <w:pPr>
        <w:pStyle w:val="ac"/>
        <w:numPr>
          <w:ilvl w:val="1"/>
          <w:numId w:val="63"/>
        </w:numPr>
      </w:pPr>
      <w:r>
        <w:t>Нераспределенная прибыль прошлых лет</w:t>
      </w:r>
    </w:p>
    <w:p w14:paraId="33314BD6" w14:textId="77777777" w:rsidR="00323B66" w:rsidRDefault="00323B66" w:rsidP="00323B66">
      <w:pPr>
        <w:pStyle w:val="ac"/>
        <w:numPr>
          <w:ilvl w:val="0"/>
          <w:numId w:val="63"/>
        </w:numPr>
      </w:pPr>
      <w:proofErr w:type="spellStart"/>
      <w:r>
        <w:t>Cash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Statement</w:t>
      </w:r>
      <w:proofErr w:type="spellEnd"/>
    </w:p>
    <w:p w14:paraId="05372650" w14:textId="77777777" w:rsidR="00323B66" w:rsidRDefault="00323B66" w:rsidP="00323B66">
      <w:pPr>
        <w:pStyle w:val="ac"/>
        <w:numPr>
          <w:ilvl w:val="1"/>
          <w:numId w:val="63"/>
        </w:numPr>
      </w:pPr>
      <w:r>
        <w:t>EBITDA</w:t>
      </w:r>
    </w:p>
    <w:p w14:paraId="2FC58F2C" w14:textId="77777777" w:rsidR="00323B66" w:rsidRDefault="00323B66" w:rsidP="00323B66">
      <w:pPr>
        <w:pStyle w:val="ac"/>
        <w:numPr>
          <w:ilvl w:val="1"/>
          <w:numId w:val="63"/>
        </w:numPr>
      </w:pPr>
      <w:r>
        <w:t>NOPLAT</w:t>
      </w:r>
    </w:p>
    <w:p w14:paraId="49126918" w14:textId="77777777" w:rsidR="00AF3552" w:rsidRDefault="00AF3552" w:rsidP="00AF3552"/>
    <w:p w14:paraId="62569CF3" w14:textId="77777777" w:rsidR="00323B66" w:rsidRDefault="00323B66" w:rsidP="00AF3552">
      <w:r w:rsidRPr="00323B66">
        <w:rPr>
          <w:highlight w:val="yellow"/>
        </w:rPr>
        <w:t>Требуется подтверждение для списка выше</w:t>
      </w:r>
    </w:p>
    <w:p w14:paraId="2FD01150" w14:textId="77777777" w:rsidR="008B0A52" w:rsidRDefault="008B0A52" w:rsidP="008B0A52">
      <w:pPr>
        <w:suppressAutoHyphens w:val="0"/>
        <w:jc w:val="left"/>
      </w:pPr>
    </w:p>
    <w:p w14:paraId="5C34E747" w14:textId="77777777" w:rsidR="00577423" w:rsidRDefault="00577423">
      <w:pPr>
        <w:suppressAutoHyphens w:val="0"/>
        <w:jc w:val="left"/>
      </w:pPr>
      <w:r>
        <w:br w:type="page"/>
      </w:r>
    </w:p>
    <w:p w14:paraId="749977FD" w14:textId="77777777" w:rsidR="008B0A52" w:rsidRDefault="008B0A52" w:rsidP="008B0A52">
      <w:pPr>
        <w:suppressAutoHyphens w:val="0"/>
        <w:jc w:val="left"/>
      </w:pPr>
    </w:p>
    <w:p w14:paraId="3E9D2603" w14:textId="77777777" w:rsidR="008B0A52" w:rsidRDefault="008B0A52" w:rsidP="008B0A52">
      <w:pPr>
        <w:pStyle w:val="1"/>
      </w:pPr>
      <w:bookmarkStart w:id="44" w:name="_Ref350439474"/>
      <w:bookmarkStart w:id="45" w:name="_Toc351563305"/>
      <w:r>
        <w:t>Бизнес сценарии</w:t>
      </w:r>
      <w:bookmarkEnd w:id="44"/>
      <w:bookmarkEnd w:id="45"/>
    </w:p>
    <w:p w14:paraId="2DC819BB" w14:textId="77777777" w:rsidR="008B0A52" w:rsidRDefault="008B0A52" w:rsidP="008B0A52">
      <w:r>
        <w:t>Система должна обеспечивать реализацию следующих бизнес сценариев:</w:t>
      </w:r>
    </w:p>
    <w:p w14:paraId="708FF033" w14:textId="77777777" w:rsidR="008B0A52" w:rsidRDefault="008B0A52" w:rsidP="00D82308">
      <w:pPr>
        <w:pStyle w:val="ac"/>
        <w:numPr>
          <w:ilvl w:val="0"/>
          <w:numId w:val="16"/>
        </w:numPr>
      </w:pPr>
      <w:r>
        <w:t>Настройка системы перед игрой</w:t>
      </w:r>
    </w:p>
    <w:p w14:paraId="5CFEC97D" w14:textId="77777777" w:rsidR="008B0A52" w:rsidRDefault="008B0A52" w:rsidP="00D82308">
      <w:pPr>
        <w:pStyle w:val="ac"/>
        <w:numPr>
          <w:ilvl w:val="0"/>
          <w:numId w:val="16"/>
        </w:numPr>
      </w:pPr>
      <w:r>
        <w:t>Продажа товара</w:t>
      </w:r>
    </w:p>
    <w:p w14:paraId="3584AF15" w14:textId="77777777" w:rsidR="008B0A52" w:rsidRDefault="008B0A52" w:rsidP="00D82308">
      <w:pPr>
        <w:pStyle w:val="ac"/>
        <w:numPr>
          <w:ilvl w:val="0"/>
          <w:numId w:val="16"/>
        </w:numPr>
      </w:pPr>
      <w:r>
        <w:t>Получить кредит (дочерний сценарий)</w:t>
      </w:r>
    </w:p>
    <w:p w14:paraId="3E3D76F8" w14:textId="77777777" w:rsidR="008B0A52" w:rsidRDefault="008B0A52" w:rsidP="00D82308">
      <w:pPr>
        <w:pStyle w:val="ac"/>
        <w:numPr>
          <w:ilvl w:val="0"/>
          <w:numId w:val="16"/>
        </w:numPr>
      </w:pPr>
      <w:r>
        <w:t>Реализовать инвестиционный проект</w:t>
      </w:r>
    </w:p>
    <w:p w14:paraId="5709E6BA" w14:textId="77777777" w:rsidR="008B0A52" w:rsidRDefault="008B0A52" w:rsidP="00D82308">
      <w:pPr>
        <w:pStyle w:val="ac"/>
        <w:numPr>
          <w:ilvl w:val="0"/>
          <w:numId w:val="16"/>
        </w:numPr>
      </w:pPr>
      <w:r>
        <w:t>Реализовать проект по сокращению затрат</w:t>
      </w:r>
    </w:p>
    <w:p w14:paraId="31E55738" w14:textId="77777777" w:rsidR="008B0A52" w:rsidRDefault="008B0A52" w:rsidP="00D82308">
      <w:pPr>
        <w:pStyle w:val="ac"/>
        <w:numPr>
          <w:ilvl w:val="0"/>
          <w:numId w:val="16"/>
        </w:numPr>
      </w:pPr>
      <w:r>
        <w:t xml:space="preserve">Государственное регулирование отрасли </w:t>
      </w:r>
    </w:p>
    <w:p w14:paraId="464FDD87" w14:textId="77777777" w:rsidR="008B0A52" w:rsidRDefault="008B0A52" w:rsidP="00D82308">
      <w:pPr>
        <w:pStyle w:val="ac"/>
        <w:numPr>
          <w:ilvl w:val="0"/>
          <w:numId w:val="16"/>
        </w:numPr>
      </w:pPr>
      <w:r>
        <w:t>Купить другого игрока</w:t>
      </w:r>
    </w:p>
    <w:p w14:paraId="00F26A40" w14:textId="77777777" w:rsidR="008B0A52" w:rsidRDefault="008B0A52" w:rsidP="00D82308">
      <w:pPr>
        <w:pStyle w:val="ac"/>
        <w:numPr>
          <w:ilvl w:val="0"/>
          <w:numId w:val="16"/>
        </w:numPr>
      </w:pPr>
      <w:r>
        <w:t>Банкротство</w:t>
      </w:r>
    </w:p>
    <w:p w14:paraId="6EE2C36F" w14:textId="77777777" w:rsidR="008B0A52" w:rsidRDefault="008B0A52" w:rsidP="00D82308">
      <w:pPr>
        <w:pStyle w:val="ac"/>
        <w:numPr>
          <w:ilvl w:val="0"/>
          <w:numId w:val="16"/>
        </w:numPr>
      </w:pPr>
      <w:r>
        <w:t>Получить приз</w:t>
      </w:r>
    </w:p>
    <w:p w14:paraId="0C705D49" w14:textId="77777777" w:rsidR="008B0A52" w:rsidRDefault="008B0A52" w:rsidP="008B0A52"/>
    <w:p w14:paraId="4DB75E02" w14:textId="77777777" w:rsidR="008B0A52" w:rsidRDefault="008B0A52" w:rsidP="00D82308">
      <w:pPr>
        <w:pStyle w:val="2"/>
        <w:numPr>
          <w:ilvl w:val="1"/>
          <w:numId w:val="1"/>
        </w:numPr>
        <w:tabs>
          <w:tab w:val="clear" w:pos="576"/>
        </w:tabs>
        <w:ind w:left="567"/>
      </w:pPr>
      <w:bookmarkStart w:id="46" w:name="_Toc351563306"/>
      <w:r>
        <w:t>Настройка системы перед игрой</w:t>
      </w:r>
      <w:bookmarkEnd w:id="46"/>
    </w:p>
    <w:p w14:paraId="0E9E5E2D" w14:textId="77777777" w:rsidR="008B0A52" w:rsidRDefault="008B0A52" w:rsidP="008B0A52">
      <w:pPr>
        <w:jc w:val="center"/>
      </w:pPr>
      <w:r>
        <w:object w:dxaOrig="6785" w:dyaOrig="3451" w14:anchorId="118A0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172.5pt" o:ole="">
            <v:imagedata r:id="rId13" o:title=""/>
          </v:shape>
          <o:OLEObject Type="Embed" ProgID="Visio.Drawing.11" ShapeID="_x0000_i1025" DrawAspect="Content" ObjectID="_1445773381" r:id="rId14"/>
        </w:object>
      </w:r>
    </w:p>
    <w:p w14:paraId="6C8FA9F4" w14:textId="77777777" w:rsidR="008B0A52" w:rsidRDefault="008B0A52" w:rsidP="008B0A52">
      <w:pPr>
        <w:jc w:val="left"/>
      </w:pPr>
    </w:p>
    <w:p w14:paraId="5E77EC07" w14:textId="77777777" w:rsidR="008B0A52" w:rsidRDefault="008B0A52" w:rsidP="008B0A52">
      <w:pPr>
        <w:jc w:val="left"/>
      </w:pPr>
      <w:r>
        <w:t>Любая игра должна начинаться с этапа настройки. Этап включает в себя следующие действия:</w:t>
      </w:r>
    </w:p>
    <w:p w14:paraId="39A6A215" w14:textId="77777777" w:rsidR="008B0A52" w:rsidRDefault="008B0A52" w:rsidP="00D82308">
      <w:pPr>
        <w:pStyle w:val="ac"/>
        <w:numPr>
          <w:ilvl w:val="0"/>
          <w:numId w:val="17"/>
        </w:numPr>
        <w:jc w:val="left"/>
      </w:pPr>
      <w:r>
        <w:t>Определение параметров государства и отрасли</w:t>
      </w:r>
    </w:p>
    <w:p w14:paraId="48A4DBCA" w14:textId="77777777" w:rsidR="008B0A52" w:rsidRDefault="008B0A52" w:rsidP="00D82308">
      <w:pPr>
        <w:pStyle w:val="ac"/>
        <w:numPr>
          <w:ilvl w:val="0"/>
          <w:numId w:val="17"/>
        </w:numPr>
        <w:jc w:val="left"/>
      </w:pPr>
      <w:r>
        <w:t>Определение количества предприятий</w:t>
      </w:r>
    </w:p>
    <w:p w14:paraId="7790BE41" w14:textId="77777777" w:rsidR="008B0A52" w:rsidRDefault="008B0A52" w:rsidP="00D82308">
      <w:pPr>
        <w:pStyle w:val="ac"/>
        <w:numPr>
          <w:ilvl w:val="0"/>
          <w:numId w:val="17"/>
        </w:numPr>
        <w:jc w:val="left"/>
      </w:pPr>
      <w:r>
        <w:t>Определение параметров каждого предприятия</w:t>
      </w:r>
    </w:p>
    <w:p w14:paraId="06DFB6B5" w14:textId="77777777" w:rsidR="008B0A52" w:rsidRDefault="008B0A52" w:rsidP="008B0A52">
      <w:pPr>
        <w:jc w:val="left"/>
      </w:pPr>
    </w:p>
    <w:p w14:paraId="4F70F13B" w14:textId="77777777" w:rsidR="008B0A52" w:rsidRDefault="008B0A52" w:rsidP="008B0A52">
      <w:pPr>
        <w:jc w:val="left"/>
      </w:pPr>
      <w:r w:rsidRPr="00967DB6">
        <w:rPr>
          <w:b/>
        </w:rPr>
        <w:t>Участники сценария:</w:t>
      </w:r>
      <w:r>
        <w:t xml:space="preserve"> Администратор</w:t>
      </w:r>
    </w:p>
    <w:p w14:paraId="3AE3361B" w14:textId="77777777" w:rsidR="008B0A52" w:rsidRPr="00872B23" w:rsidRDefault="008B0A52" w:rsidP="008B0A52">
      <w:pPr>
        <w:jc w:val="left"/>
        <w:rPr>
          <w:lang w:val="en-US"/>
        </w:rPr>
      </w:pPr>
      <w:r w:rsidRPr="00967DB6">
        <w:rPr>
          <w:b/>
        </w:rPr>
        <w:t>Интерфейс:</w:t>
      </w:r>
      <w:r>
        <w:t xml:space="preserve"> </w:t>
      </w:r>
      <w:r w:rsidR="00872B23">
        <w:rPr>
          <w:lang w:val="en-US"/>
        </w:rPr>
        <w:t>Excel</w:t>
      </w:r>
    </w:p>
    <w:p w14:paraId="399F8333" w14:textId="77777777" w:rsidR="008B0A52" w:rsidRDefault="008B0A52" w:rsidP="008B0A52">
      <w:pPr>
        <w:jc w:val="left"/>
      </w:pPr>
    </w:p>
    <w:p w14:paraId="377909C1" w14:textId="77777777" w:rsidR="008B0A52" w:rsidRDefault="008B0A52" w:rsidP="008B0A52">
      <w:pPr>
        <w:jc w:val="left"/>
      </w:pPr>
      <w:r>
        <w:t xml:space="preserve">В </w:t>
      </w:r>
      <w:r w:rsidR="00872B23">
        <w:rPr>
          <w:lang w:val="en-US"/>
        </w:rPr>
        <w:t>Excel</w:t>
      </w:r>
      <w:r w:rsidR="00872B23" w:rsidRPr="00872B23">
        <w:t xml:space="preserve"> </w:t>
      </w:r>
      <w:r w:rsidR="00872B23">
        <w:t xml:space="preserve">документе </w:t>
      </w:r>
      <w:r>
        <w:t>должн</w:t>
      </w:r>
      <w:r w:rsidR="00872B23">
        <w:t>а</w:t>
      </w:r>
      <w:r>
        <w:t xml:space="preserve"> существовать отдельн</w:t>
      </w:r>
      <w:r w:rsidR="00872B23">
        <w:t>ая</w:t>
      </w:r>
      <w:r>
        <w:t xml:space="preserve"> </w:t>
      </w:r>
      <w:r w:rsidR="00872B23">
        <w:t xml:space="preserve">страница </w:t>
      </w:r>
      <w:r>
        <w:t>настройки игры.</w:t>
      </w:r>
    </w:p>
    <w:p w14:paraId="3977FCDE" w14:textId="77777777" w:rsidR="008B0A52" w:rsidRDefault="008B0A52" w:rsidP="008B0A52">
      <w:pPr>
        <w:jc w:val="left"/>
      </w:pPr>
    </w:p>
    <w:p w14:paraId="4B2C9CA0" w14:textId="77777777" w:rsidR="008B0A52" w:rsidRDefault="008B0A52" w:rsidP="008B0A52">
      <w:pPr>
        <w:jc w:val="left"/>
      </w:pPr>
      <w:r>
        <w:t>Параметры игры задаются в простом пользовательском интерфейсе на основе формы.</w:t>
      </w:r>
    </w:p>
    <w:p w14:paraId="09818703" w14:textId="77777777" w:rsidR="008B0A52" w:rsidRDefault="008B0A52" w:rsidP="008B0A52">
      <w:pPr>
        <w:jc w:val="left"/>
      </w:pPr>
    </w:p>
    <w:p w14:paraId="49252C3F" w14:textId="77777777" w:rsidR="008B0A52" w:rsidRDefault="008B0A52" w:rsidP="008B0A52">
      <w:r>
        <w:t xml:space="preserve">Администратор отдельно определяет стартовые параметры отрасли, определяющие экономическую «историю» предшествующую старту игры. В рамках игры эти параметры </w:t>
      </w:r>
      <w:r w:rsidRPr="00872B23">
        <w:t xml:space="preserve">вычисляются на основе поведения игроков - продаж, расходов и т.п. При запуске игры еще никто не успел ничего продать и необходимо </w:t>
      </w:r>
      <w:r w:rsidR="00872B23" w:rsidRPr="00872B23">
        <w:t>рассчитать начальные параметры.</w:t>
      </w:r>
    </w:p>
    <w:p w14:paraId="321F4288" w14:textId="77777777" w:rsidR="008B0A52" w:rsidRDefault="008B0A52" w:rsidP="008B0A52">
      <w:pPr>
        <w:jc w:val="left"/>
      </w:pPr>
    </w:p>
    <w:p w14:paraId="7448267B" w14:textId="77777777" w:rsidR="008B0A52" w:rsidRDefault="008B0A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47" w:name="_Toc351563307"/>
      <w:r>
        <w:t>Регистрация игроков</w:t>
      </w:r>
      <w:bookmarkEnd w:id="47"/>
    </w:p>
    <w:p w14:paraId="0EF93D0A" w14:textId="77777777" w:rsidR="008B0A52" w:rsidRDefault="008B0A52" w:rsidP="008B0A52">
      <w:pPr>
        <w:jc w:val="left"/>
      </w:pPr>
      <w:r>
        <w:t>На старте игры всем участникам раздаются планшетные устройства, и предлагается идентифицировать себя, введя следующую информацию</w:t>
      </w:r>
    </w:p>
    <w:p w14:paraId="0AA761F5" w14:textId="77777777" w:rsidR="008B0A52" w:rsidRDefault="008B0A52" w:rsidP="00D82308">
      <w:pPr>
        <w:pStyle w:val="ac"/>
        <w:numPr>
          <w:ilvl w:val="0"/>
          <w:numId w:val="23"/>
        </w:numPr>
        <w:jc w:val="left"/>
      </w:pPr>
      <w:r>
        <w:t>ФИО</w:t>
      </w:r>
    </w:p>
    <w:p w14:paraId="5265A5C1" w14:textId="77777777" w:rsidR="008B0A52" w:rsidRDefault="008B0A52" w:rsidP="00D82308">
      <w:pPr>
        <w:pStyle w:val="ac"/>
        <w:numPr>
          <w:ilvl w:val="0"/>
          <w:numId w:val="23"/>
        </w:numPr>
        <w:jc w:val="left"/>
      </w:pPr>
      <w:r>
        <w:t>Название компании</w:t>
      </w:r>
    </w:p>
    <w:p w14:paraId="2094CE55" w14:textId="77777777" w:rsidR="008B0A52" w:rsidRDefault="008B0A52" w:rsidP="008B0A52">
      <w:pPr>
        <w:jc w:val="left"/>
      </w:pPr>
    </w:p>
    <w:p w14:paraId="07BC57F7" w14:textId="77777777" w:rsidR="008B0A52" w:rsidRDefault="008B0A52" w:rsidP="008B0A52">
      <w:pPr>
        <w:jc w:val="left"/>
      </w:pPr>
    </w:p>
    <w:p w14:paraId="5F876456" w14:textId="77777777" w:rsidR="008B0A52" w:rsidRDefault="008B0A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48" w:name="_Toc351563308"/>
      <w:r>
        <w:t>Определение количества игроков и предприятий</w:t>
      </w:r>
      <w:bookmarkEnd w:id="48"/>
    </w:p>
    <w:p w14:paraId="68212DA0" w14:textId="77777777" w:rsidR="00872B23" w:rsidRPr="00872B23" w:rsidRDefault="00872B23" w:rsidP="008B0A52">
      <w:pPr>
        <w:jc w:val="left"/>
      </w:pPr>
      <w:r>
        <w:t xml:space="preserve">В настоящей версии игры на старте количество игроков совпадает с количеством предприятий. Администратор указывает количество предприятий в </w:t>
      </w:r>
      <w:r>
        <w:rPr>
          <w:lang w:val="en-US"/>
        </w:rPr>
        <w:t xml:space="preserve">Excel </w:t>
      </w:r>
      <w:r>
        <w:t>документе.</w:t>
      </w:r>
    </w:p>
    <w:p w14:paraId="5BE05307" w14:textId="77777777" w:rsidR="008B0A52" w:rsidRDefault="008B0A52" w:rsidP="008B0A52">
      <w:pPr>
        <w:jc w:val="left"/>
      </w:pPr>
    </w:p>
    <w:p w14:paraId="47DE0FB4" w14:textId="77777777" w:rsidR="008B0A52" w:rsidRDefault="008B0A52" w:rsidP="008B0A52">
      <w:pPr>
        <w:jc w:val="left"/>
      </w:pPr>
    </w:p>
    <w:p w14:paraId="2D0D5644" w14:textId="77777777" w:rsidR="008B0A52" w:rsidRDefault="008B0A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49" w:name="_Toc351563309"/>
      <w:r>
        <w:t>Определение параметров государства и отрасли</w:t>
      </w:r>
      <w:bookmarkEnd w:id="49"/>
    </w:p>
    <w:p w14:paraId="73B33B6D" w14:textId="77777777" w:rsidR="00872B23" w:rsidRDefault="00872B23" w:rsidP="00872B23">
      <w:r>
        <w:t xml:space="preserve">Стартовые параметры государства и отрасли указываются в </w:t>
      </w:r>
      <w:r>
        <w:rPr>
          <w:lang w:val="en-US"/>
        </w:rPr>
        <w:t>Excel</w:t>
      </w:r>
      <w:r w:rsidRPr="00872B23">
        <w:t xml:space="preserve"> </w:t>
      </w:r>
      <w:r>
        <w:t>документе.</w:t>
      </w:r>
    </w:p>
    <w:p w14:paraId="3DFBC4CD" w14:textId="77777777" w:rsidR="00872B23" w:rsidRPr="00872B23" w:rsidRDefault="00872B23" w:rsidP="00872B23"/>
    <w:p w14:paraId="7EB9BE37" w14:textId="77777777" w:rsidR="008B0A52" w:rsidRDefault="008B0A52" w:rsidP="008B0A52">
      <w:r>
        <w:t>Управляя параметрами государства и отрасли можно эмулировать различные типы производства или экономические ситуации.</w:t>
      </w:r>
    </w:p>
    <w:p w14:paraId="36C34AB4" w14:textId="77777777" w:rsidR="008B0A52" w:rsidRDefault="008B0A52" w:rsidP="008B0A52"/>
    <w:p w14:paraId="7D15A5A4" w14:textId="77777777" w:rsidR="008B0A52" w:rsidRDefault="008B0A52" w:rsidP="008B0A52">
      <w:r>
        <w:t>Администратор определяет следующие параметры государства/экономики:</w:t>
      </w:r>
    </w:p>
    <w:p w14:paraId="42808501" w14:textId="77777777" w:rsidR="008B0A52" w:rsidRDefault="008B0A52" w:rsidP="00D82308">
      <w:pPr>
        <w:pStyle w:val="ac"/>
        <w:numPr>
          <w:ilvl w:val="0"/>
          <w:numId w:val="18"/>
        </w:numPr>
      </w:pPr>
      <w:r w:rsidRPr="00E54592">
        <w:t>Уровень инфляции</w:t>
      </w:r>
    </w:p>
    <w:p w14:paraId="577B5E17" w14:textId="77777777" w:rsidR="008B0A52" w:rsidRDefault="008B0A52" w:rsidP="008B0A52"/>
    <w:p w14:paraId="32D57352" w14:textId="77777777" w:rsidR="008B0A52" w:rsidRDefault="008B0A52" w:rsidP="008B0A52">
      <w:r>
        <w:t>Администратор отдельно определяет стартовые параметры отрасли:</w:t>
      </w:r>
    </w:p>
    <w:p w14:paraId="41B5D7E5" w14:textId="77777777" w:rsidR="008B0A52" w:rsidRDefault="008B0A52" w:rsidP="00D82308">
      <w:pPr>
        <w:pStyle w:val="ac"/>
        <w:numPr>
          <w:ilvl w:val="0"/>
          <w:numId w:val="18"/>
        </w:numPr>
      </w:pPr>
      <w:r>
        <w:t>Размер отрасли</w:t>
      </w:r>
    </w:p>
    <w:p w14:paraId="7828547D" w14:textId="77777777" w:rsidR="008B0A52" w:rsidRPr="000B59F7" w:rsidRDefault="008B0A52" w:rsidP="00D82308">
      <w:pPr>
        <w:pStyle w:val="ac"/>
        <w:numPr>
          <w:ilvl w:val="0"/>
          <w:numId w:val="18"/>
        </w:numPr>
        <w:rPr>
          <w:rFonts w:cs="Arial"/>
        </w:rPr>
      </w:pPr>
      <w:r w:rsidRPr="000554EC">
        <w:rPr>
          <w:rFonts w:cs="Arial"/>
        </w:rPr>
        <w:t>Доля ЗП в переменных затратах</w:t>
      </w:r>
    </w:p>
    <w:p w14:paraId="3E3E399E" w14:textId="77777777" w:rsidR="008B0A52" w:rsidRDefault="008B0A52" w:rsidP="00D82308">
      <w:pPr>
        <w:pStyle w:val="ac"/>
        <w:numPr>
          <w:ilvl w:val="0"/>
          <w:numId w:val="18"/>
        </w:numPr>
      </w:pPr>
      <w:r w:rsidRPr="000B59F7">
        <w:t>Общий размер остатков наличности на счетах компаний</w:t>
      </w:r>
    </w:p>
    <w:p w14:paraId="74354620" w14:textId="77777777" w:rsidR="008B0A52" w:rsidRDefault="008B0A52" w:rsidP="00D82308">
      <w:pPr>
        <w:pStyle w:val="ac"/>
        <w:numPr>
          <w:ilvl w:val="0"/>
          <w:numId w:val="18"/>
        </w:numPr>
      </w:pPr>
      <w:r w:rsidRPr="000B59F7">
        <w:t>Остаточн</w:t>
      </w:r>
      <w:r>
        <w:t>а</w:t>
      </w:r>
      <w:r w:rsidRPr="000B59F7">
        <w:t>я стоимость активов всех компаний</w:t>
      </w:r>
    </w:p>
    <w:p w14:paraId="3AD030C3" w14:textId="77777777" w:rsidR="008B0A52" w:rsidRDefault="008B0A52" w:rsidP="00D82308">
      <w:pPr>
        <w:pStyle w:val="ac"/>
        <w:numPr>
          <w:ilvl w:val="0"/>
          <w:numId w:val="18"/>
        </w:numPr>
      </w:pPr>
      <w:r>
        <w:t>Диапазоны минимальных и максимальных значений для предприятий</w:t>
      </w:r>
    </w:p>
    <w:p w14:paraId="5FEB7B7C" w14:textId="77777777" w:rsidR="008B0A52" w:rsidRDefault="008B0A52" w:rsidP="00D82308">
      <w:pPr>
        <w:pStyle w:val="ac"/>
        <w:numPr>
          <w:ilvl w:val="1"/>
          <w:numId w:val="18"/>
        </w:numPr>
      </w:pPr>
      <w:r>
        <w:t>Остатков наличностей</w:t>
      </w:r>
    </w:p>
    <w:p w14:paraId="67ED2B4C" w14:textId="77777777" w:rsidR="008B0A52" w:rsidRDefault="008B0A52" w:rsidP="00D82308">
      <w:pPr>
        <w:pStyle w:val="ac"/>
        <w:numPr>
          <w:ilvl w:val="1"/>
          <w:numId w:val="18"/>
        </w:numPr>
      </w:pPr>
      <w:r w:rsidRPr="000B59F7">
        <w:t>Остаточн</w:t>
      </w:r>
      <w:r>
        <w:t>а</w:t>
      </w:r>
      <w:r w:rsidRPr="000B59F7">
        <w:t>я стоимость активов</w:t>
      </w:r>
    </w:p>
    <w:p w14:paraId="10A2E7FE" w14:textId="77777777" w:rsidR="008B0A52" w:rsidRDefault="008B0A52" w:rsidP="00D82308">
      <w:pPr>
        <w:pStyle w:val="ac"/>
        <w:numPr>
          <w:ilvl w:val="1"/>
          <w:numId w:val="18"/>
        </w:numPr>
      </w:pPr>
      <w:r>
        <w:t>Переменных затрат</w:t>
      </w:r>
    </w:p>
    <w:p w14:paraId="54AAA588" w14:textId="77777777" w:rsidR="008B0A52" w:rsidRDefault="008B0A52" w:rsidP="00D82308">
      <w:pPr>
        <w:pStyle w:val="ac"/>
        <w:numPr>
          <w:ilvl w:val="1"/>
          <w:numId w:val="18"/>
        </w:numPr>
      </w:pPr>
      <w:r>
        <w:t>Постоянных затрат</w:t>
      </w:r>
    </w:p>
    <w:p w14:paraId="319D3D55" w14:textId="77777777" w:rsidR="008B0A52" w:rsidRDefault="008B0A52" w:rsidP="00D82308">
      <w:pPr>
        <w:pStyle w:val="ac"/>
        <w:numPr>
          <w:ilvl w:val="1"/>
          <w:numId w:val="18"/>
        </w:numPr>
      </w:pPr>
      <w:r>
        <w:t>Первоначальной загрузки мощностей</w:t>
      </w:r>
    </w:p>
    <w:p w14:paraId="7846A112" w14:textId="77777777" w:rsidR="008B0A52" w:rsidRDefault="008B0A52" w:rsidP="008B0A52"/>
    <w:p w14:paraId="489E1C69" w14:textId="77777777" w:rsidR="008B0A52" w:rsidRDefault="008B0A52" w:rsidP="008B0A52">
      <w:r>
        <w:t>Администратор определяет параметры отрасли:</w:t>
      </w:r>
    </w:p>
    <w:p w14:paraId="74B4BF22" w14:textId="77777777" w:rsidR="008B0A52" w:rsidRDefault="008B0A52" w:rsidP="00D82308">
      <w:pPr>
        <w:pStyle w:val="ac"/>
        <w:numPr>
          <w:ilvl w:val="0"/>
          <w:numId w:val="21"/>
        </w:numPr>
      </w:pPr>
      <w:r>
        <w:t>Кривую спроса</w:t>
      </w:r>
    </w:p>
    <w:p w14:paraId="55157722" w14:textId="77777777" w:rsidR="008B0A52" w:rsidRDefault="008B0A52" w:rsidP="00D82308">
      <w:pPr>
        <w:pStyle w:val="ac"/>
        <w:numPr>
          <w:ilvl w:val="1"/>
          <w:numId w:val="21"/>
        </w:numPr>
      </w:pPr>
      <w:r>
        <w:t>Тип эластичности спроса – линейная или постоянная</w:t>
      </w:r>
    </w:p>
    <w:p w14:paraId="33882FE4" w14:textId="77777777" w:rsidR="008B0A52" w:rsidRDefault="008B0A52" w:rsidP="00D82308">
      <w:pPr>
        <w:pStyle w:val="ac"/>
        <w:numPr>
          <w:ilvl w:val="1"/>
          <w:numId w:val="21"/>
        </w:numPr>
      </w:pPr>
      <w:r>
        <w:t>Максимальную цену</w:t>
      </w:r>
    </w:p>
    <w:p w14:paraId="0AA1FDD2" w14:textId="77777777" w:rsidR="008B0A52" w:rsidRDefault="008B0A52" w:rsidP="00D82308">
      <w:pPr>
        <w:pStyle w:val="ac"/>
        <w:numPr>
          <w:ilvl w:val="1"/>
          <w:numId w:val="21"/>
        </w:numPr>
      </w:pPr>
      <w:r>
        <w:t>Шаг уменьшения цены</w:t>
      </w:r>
    </w:p>
    <w:p w14:paraId="0393196A" w14:textId="77777777" w:rsidR="008B0A52" w:rsidRDefault="008B0A52" w:rsidP="00D82308">
      <w:pPr>
        <w:pStyle w:val="ac"/>
        <w:numPr>
          <w:ilvl w:val="1"/>
          <w:numId w:val="21"/>
        </w:numPr>
      </w:pPr>
      <w:r>
        <w:t>Коэффициент для линейной или постоянной эластичности</w:t>
      </w:r>
    </w:p>
    <w:p w14:paraId="3D42ACDB" w14:textId="77777777" w:rsidR="008B0A52" w:rsidRDefault="008B0A52" w:rsidP="00D82308">
      <w:pPr>
        <w:pStyle w:val="ac"/>
        <w:numPr>
          <w:ilvl w:val="0"/>
          <w:numId w:val="21"/>
        </w:numPr>
      </w:pPr>
      <w:r>
        <w:t>Срок амортизации основных средств</w:t>
      </w:r>
    </w:p>
    <w:p w14:paraId="41EE33FC" w14:textId="77777777" w:rsidR="008B0A52" w:rsidRDefault="008B0A52" w:rsidP="008B0A52"/>
    <w:p w14:paraId="6A4D2FFF" w14:textId="77777777" w:rsidR="008B0A52" w:rsidRDefault="008B0A52" w:rsidP="008B0A52">
      <w:r>
        <w:t>Параметры указанные выше должны задаваться в виде экранной формы с полями для ввода чисел.</w:t>
      </w:r>
    </w:p>
    <w:p w14:paraId="2E374798" w14:textId="77777777" w:rsidR="008B0A52" w:rsidRDefault="008B0A52" w:rsidP="008B0A52"/>
    <w:p w14:paraId="19C252A9" w14:textId="77777777" w:rsidR="008B0A52" w:rsidRDefault="008B0A52" w:rsidP="008B0A52">
      <w:r>
        <w:t xml:space="preserve">Параметры для расчета кривой спроса должны быть выделены в отдельный блок с кнопкой «Построить график». Кнопка не активна до ввода всех необходимых параметров. При нажатии на кнопку должен стоится график кривой спроса (необходимо предусмотреть место в экранной форме под график). Должна быть возможность изменить параметры расчета и заново построить график. После ввода параметров система должна рассчитывать и отображать равновесную цену товара за первый год. </w:t>
      </w:r>
    </w:p>
    <w:p w14:paraId="4EE9D8F6" w14:textId="77777777" w:rsidR="008B0A52" w:rsidRDefault="008B0A52" w:rsidP="008B0A52"/>
    <w:p w14:paraId="7C353EB7" w14:textId="77777777" w:rsidR="008B0A52" w:rsidRDefault="008B0A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50" w:name="_Toc351563310"/>
      <w:r>
        <w:t>Определение параметров предприятия</w:t>
      </w:r>
      <w:bookmarkEnd w:id="50"/>
    </w:p>
    <w:p w14:paraId="21B3DB28" w14:textId="77777777" w:rsidR="008B0A52" w:rsidRDefault="008B0A52" w:rsidP="008B0A52">
      <w:r>
        <w:t>На предыдущих шагах были определены количество предприятий и параметры отрасли</w:t>
      </w:r>
      <w:r w:rsidR="00872B23">
        <w:t>,</w:t>
      </w:r>
      <w:r>
        <w:t xml:space="preserve"> влияющие на предприятия.  </w:t>
      </w:r>
    </w:p>
    <w:p w14:paraId="0BEB5DEF" w14:textId="77777777" w:rsidR="008B0A52" w:rsidRDefault="008B0A52" w:rsidP="008B0A52"/>
    <w:p w14:paraId="5F7F497A" w14:textId="77777777" w:rsidR="008B0A52" w:rsidRDefault="008B0A52" w:rsidP="008B0A52">
      <w:r>
        <w:t>Администратор запускает расчет параметров предприятия на основе генераторов случайных чисел и формул описанных ниже.</w:t>
      </w:r>
    </w:p>
    <w:p w14:paraId="3132BB3E" w14:textId="77777777" w:rsidR="008B0A52" w:rsidRDefault="008B0A52" w:rsidP="008B0A52"/>
    <w:p w14:paraId="0245FEE9" w14:textId="77777777" w:rsidR="008B0A52" w:rsidRDefault="008B0A52" w:rsidP="008B0A52">
      <w:r>
        <w:t>В результате расчета система должна отобразить таблицу вида</w:t>
      </w:r>
    </w:p>
    <w:p w14:paraId="5250EBC3" w14:textId="77777777" w:rsidR="008B0A52" w:rsidRDefault="008B0A52" w:rsidP="00D82308">
      <w:pPr>
        <w:pStyle w:val="ac"/>
        <w:numPr>
          <w:ilvl w:val="0"/>
          <w:numId w:val="24"/>
        </w:numPr>
      </w:pPr>
      <w:r>
        <w:t>Выручка</w:t>
      </w:r>
    </w:p>
    <w:p w14:paraId="05717DC0" w14:textId="77777777" w:rsidR="008B0A52" w:rsidRDefault="008B0A52" w:rsidP="00D82308">
      <w:pPr>
        <w:pStyle w:val="ac"/>
        <w:numPr>
          <w:ilvl w:val="0"/>
          <w:numId w:val="24"/>
        </w:numPr>
      </w:pPr>
      <w:r>
        <w:t>Остаток денежных средств</w:t>
      </w:r>
    </w:p>
    <w:p w14:paraId="6DF1D410" w14:textId="77777777" w:rsidR="008B0A52" w:rsidRDefault="008B0A52" w:rsidP="00D82308">
      <w:pPr>
        <w:pStyle w:val="ac"/>
        <w:numPr>
          <w:ilvl w:val="0"/>
          <w:numId w:val="24"/>
        </w:numPr>
      </w:pPr>
      <w:r>
        <w:t>Остаточная стоимость основных средств</w:t>
      </w:r>
    </w:p>
    <w:p w14:paraId="7161552F" w14:textId="77777777" w:rsidR="008B0A52" w:rsidRDefault="008B0A52" w:rsidP="00D82308">
      <w:pPr>
        <w:pStyle w:val="ac"/>
        <w:numPr>
          <w:ilvl w:val="0"/>
          <w:numId w:val="24"/>
        </w:numPr>
      </w:pPr>
      <w:r>
        <w:t>Переменные затраты</w:t>
      </w:r>
    </w:p>
    <w:p w14:paraId="3E0DD127" w14:textId="77777777" w:rsidR="008B0A52" w:rsidRDefault="008B0A52" w:rsidP="00D82308">
      <w:pPr>
        <w:pStyle w:val="ac"/>
        <w:numPr>
          <w:ilvl w:val="0"/>
          <w:numId w:val="24"/>
        </w:numPr>
      </w:pPr>
      <w:r>
        <w:t>Постоянные затраты</w:t>
      </w:r>
    </w:p>
    <w:p w14:paraId="331DA05B" w14:textId="77777777" w:rsidR="008B0A52" w:rsidRDefault="008B0A52" w:rsidP="00D82308">
      <w:pPr>
        <w:pStyle w:val="ac"/>
        <w:numPr>
          <w:ilvl w:val="0"/>
          <w:numId w:val="24"/>
        </w:numPr>
      </w:pPr>
      <w:r>
        <w:t>Амортизация основных средств</w:t>
      </w:r>
    </w:p>
    <w:p w14:paraId="129D9F13" w14:textId="77777777" w:rsidR="008B0A52" w:rsidRDefault="008B0A52" w:rsidP="00D82308">
      <w:pPr>
        <w:pStyle w:val="ac"/>
        <w:numPr>
          <w:ilvl w:val="0"/>
          <w:numId w:val="24"/>
        </w:numPr>
      </w:pPr>
      <w:r>
        <w:t>Переменные и постоянные затраты</w:t>
      </w:r>
    </w:p>
    <w:p w14:paraId="43EC517A" w14:textId="77777777" w:rsidR="008B0A52" w:rsidRDefault="008B0A52" w:rsidP="00D82308">
      <w:pPr>
        <w:pStyle w:val="ac"/>
        <w:numPr>
          <w:ilvl w:val="0"/>
          <w:numId w:val="24"/>
        </w:numPr>
      </w:pPr>
      <w:r>
        <w:t>Операционная прибыль</w:t>
      </w:r>
    </w:p>
    <w:p w14:paraId="5BFE8A4A" w14:textId="77777777" w:rsidR="008B0A52" w:rsidRDefault="008B0A52" w:rsidP="00D82308">
      <w:pPr>
        <w:pStyle w:val="ac"/>
        <w:numPr>
          <w:ilvl w:val="0"/>
          <w:numId w:val="24"/>
        </w:numPr>
      </w:pPr>
      <w:r>
        <w:t>Прибыль до налогов</w:t>
      </w:r>
    </w:p>
    <w:p w14:paraId="4F0C11F9" w14:textId="77777777" w:rsidR="008B0A52" w:rsidRDefault="008B0A52" w:rsidP="00D82308">
      <w:pPr>
        <w:pStyle w:val="ac"/>
        <w:numPr>
          <w:ilvl w:val="0"/>
          <w:numId w:val="24"/>
        </w:numPr>
      </w:pPr>
      <w:r>
        <w:t>Налог на прибыль</w:t>
      </w:r>
    </w:p>
    <w:p w14:paraId="1D1A562D" w14:textId="77777777" w:rsidR="008B0A52" w:rsidRDefault="008B0A52" w:rsidP="00D82308">
      <w:pPr>
        <w:pStyle w:val="ac"/>
        <w:numPr>
          <w:ilvl w:val="0"/>
          <w:numId w:val="24"/>
        </w:numPr>
      </w:pPr>
      <w:r>
        <w:t>Прибыль после налогов</w:t>
      </w:r>
    </w:p>
    <w:p w14:paraId="1668B239" w14:textId="77777777" w:rsidR="008B0A52" w:rsidRDefault="008B0A52" w:rsidP="00D82308">
      <w:pPr>
        <w:pStyle w:val="ac"/>
        <w:numPr>
          <w:ilvl w:val="0"/>
          <w:numId w:val="24"/>
        </w:numPr>
      </w:pPr>
      <w:r>
        <w:t>Наличность на следующий год</w:t>
      </w:r>
    </w:p>
    <w:p w14:paraId="4989FF2F" w14:textId="77777777" w:rsidR="008B0A52" w:rsidRDefault="008B0A52" w:rsidP="008B0A52"/>
    <w:p w14:paraId="4E0F9D0B" w14:textId="77777777" w:rsidR="008B0A52" w:rsidRDefault="008B0A52" w:rsidP="008B0A52">
      <w:r>
        <w:t>После расчета параметров администратор должен запустить расчет рейтинга и бизнес план</w:t>
      </w:r>
      <w:r w:rsidR="00872B23">
        <w:t>а</w:t>
      </w:r>
      <w:r>
        <w:t xml:space="preserve"> для каждого предприятия.</w:t>
      </w:r>
    </w:p>
    <w:p w14:paraId="48088936" w14:textId="77777777" w:rsidR="008B0A52" w:rsidRDefault="008B0A52" w:rsidP="008B0A52"/>
    <w:p w14:paraId="0A84AAC5" w14:textId="77777777" w:rsidR="008B0A52" w:rsidRDefault="008B0A52" w:rsidP="00D82308">
      <w:pPr>
        <w:pStyle w:val="4"/>
        <w:numPr>
          <w:ilvl w:val="3"/>
          <w:numId w:val="1"/>
        </w:numPr>
        <w:tabs>
          <w:tab w:val="clear" w:pos="864"/>
          <w:tab w:val="num" w:pos="360"/>
        </w:tabs>
        <w:ind w:left="0" w:firstLine="0"/>
      </w:pPr>
      <w:r>
        <w:t>Расчет параметров предприятия</w:t>
      </w:r>
    </w:p>
    <w:p w14:paraId="1E980C5A" w14:textId="77777777" w:rsidR="00872B23" w:rsidRDefault="00872B23" w:rsidP="00872B23">
      <w:r>
        <w:t>Логика расчета параметров предприятия реализована в экономической модели.</w:t>
      </w:r>
    </w:p>
    <w:p w14:paraId="4A1EA8CB" w14:textId="77777777" w:rsidR="00872B23" w:rsidRDefault="00872B23" w:rsidP="00872B23"/>
    <w:p w14:paraId="153E5442" w14:textId="77777777" w:rsidR="008B0A52" w:rsidRDefault="008B0A52" w:rsidP="008B0A52">
      <w:pPr>
        <w:pStyle w:val="2"/>
      </w:pPr>
      <w:bookmarkStart w:id="51" w:name="_Toc351563311"/>
      <w:r>
        <w:t>Игровой цикл</w:t>
      </w:r>
      <w:bookmarkEnd w:id="51"/>
    </w:p>
    <w:p w14:paraId="133319A8" w14:textId="77777777" w:rsidR="008B0A52" w:rsidRDefault="008B0A52" w:rsidP="008B0A52">
      <w:r>
        <w:t>Игра построена на принципе пошаговых игровых циклов. Каждый цикл представляет собой один условный год.</w:t>
      </w:r>
    </w:p>
    <w:p w14:paraId="2A6C05EB" w14:textId="77777777" w:rsidR="008B0A52" w:rsidRDefault="008B0A52" w:rsidP="008B0A52"/>
    <w:p w14:paraId="0D2BD194" w14:textId="77777777" w:rsidR="008B0A52" w:rsidRDefault="008B0A52" w:rsidP="008B0A52">
      <w:r>
        <w:t>На каждом цикле происходят следующие события</w:t>
      </w:r>
    </w:p>
    <w:p w14:paraId="6513DFFF" w14:textId="77777777" w:rsidR="008B0A52" w:rsidRDefault="008B0A52" w:rsidP="00D82308">
      <w:pPr>
        <w:pStyle w:val="ac"/>
        <w:numPr>
          <w:ilvl w:val="0"/>
          <w:numId w:val="25"/>
        </w:numPr>
      </w:pPr>
      <w:r>
        <w:t>Если игроку выпадают фишки требующие обратных действий он должен их совершить до выставления товаров на рынок (</w:t>
      </w:r>
      <w:proofErr w:type="gramStart"/>
      <w:r>
        <w:t>например</w:t>
      </w:r>
      <w:proofErr w:type="gramEnd"/>
      <w:r>
        <w:t xml:space="preserve"> принять и согласовать </w:t>
      </w:r>
      <w:proofErr w:type="spellStart"/>
      <w:r>
        <w:t>инвест</w:t>
      </w:r>
      <w:proofErr w:type="spellEnd"/>
      <w:r>
        <w:t xml:space="preserve"> проект)</w:t>
      </w:r>
    </w:p>
    <w:p w14:paraId="4685338C" w14:textId="77777777" w:rsidR="008B0A52" w:rsidRDefault="008B0A52" w:rsidP="00D82308">
      <w:pPr>
        <w:pStyle w:val="ac"/>
        <w:numPr>
          <w:ilvl w:val="0"/>
          <w:numId w:val="25"/>
        </w:numPr>
      </w:pPr>
      <w:r>
        <w:t>Каждый игрок владеющий предприятиями обязан выставить товар на рынок от каждого предприятия</w:t>
      </w:r>
    </w:p>
    <w:p w14:paraId="7F1749A3" w14:textId="77777777" w:rsidR="008B0A52" w:rsidRDefault="008B0A52" w:rsidP="00D82308">
      <w:pPr>
        <w:pStyle w:val="ac"/>
        <w:numPr>
          <w:ilvl w:val="0"/>
          <w:numId w:val="25"/>
        </w:numPr>
      </w:pPr>
      <w:r>
        <w:t xml:space="preserve">Игрок может запросить кредит у банков. </w:t>
      </w:r>
      <w:r w:rsidR="006520E7">
        <w:t xml:space="preserve">Решение о кредите должно быть принять в </w:t>
      </w:r>
      <w:r>
        <w:t>том же игровом цикле.</w:t>
      </w:r>
    </w:p>
    <w:p w14:paraId="3B70F2DE" w14:textId="77777777" w:rsidR="008B0A52" w:rsidRDefault="008B0A52" w:rsidP="00D82308">
      <w:pPr>
        <w:pStyle w:val="ac"/>
        <w:numPr>
          <w:ilvl w:val="0"/>
          <w:numId w:val="25"/>
        </w:numPr>
      </w:pPr>
      <w:r>
        <w:t xml:space="preserve">По итогам предыдущего игрового цикла предприятие может быть объявлено банкротом. В этом случае игра </w:t>
      </w:r>
      <w:r w:rsidR="006520E7">
        <w:t>для владельца игра заканчивается</w:t>
      </w:r>
      <w:r>
        <w:t xml:space="preserve">. </w:t>
      </w:r>
    </w:p>
    <w:p w14:paraId="772203D7" w14:textId="77777777" w:rsidR="008B0A52" w:rsidRDefault="006520E7" w:rsidP="00D82308">
      <w:pPr>
        <w:pStyle w:val="ac"/>
        <w:numPr>
          <w:ilvl w:val="0"/>
          <w:numId w:val="25"/>
        </w:numPr>
      </w:pPr>
      <w:proofErr w:type="gramStart"/>
      <w:r>
        <w:t>Модель</w:t>
      </w:r>
      <w:proofErr w:type="gramEnd"/>
      <w:r>
        <w:t xml:space="preserve"> выступающая в роли б</w:t>
      </w:r>
      <w:r w:rsidR="008B0A52">
        <w:t>анк</w:t>
      </w:r>
      <w:r>
        <w:t>а</w:t>
      </w:r>
      <w:r w:rsidR="008B0A52">
        <w:t xml:space="preserve"> отвеча</w:t>
      </w:r>
      <w:r>
        <w:t>е</w:t>
      </w:r>
      <w:r w:rsidR="008B0A52">
        <w:t>т на входящие запросы о кредитах</w:t>
      </w:r>
    </w:p>
    <w:p w14:paraId="6EFA3D19" w14:textId="77777777" w:rsidR="008B0A52" w:rsidRDefault="006520E7" w:rsidP="00D82308">
      <w:pPr>
        <w:pStyle w:val="ac"/>
        <w:numPr>
          <w:ilvl w:val="0"/>
          <w:numId w:val="25"/>
        </w:numPr>
      </w:pPr>
      <w:proofErr w:type="gramStart"/>
      <w:r>
        <w:t>Администратор</w:t>
      </w:r>
      <w:proofErr w:type="gramEnd"/>
      <w:r>
        <w:t xml:space="preserve"> выступающий от лица г</w:t>
      </w:r>
      <w:r w:rsidR="008B0A52">
        <w:t>осударств</w:t>
      </w:r>
      <w:r>
        <w:t>а</w:t>
      </w:r>
      <w:r w:rsidR="008B0A52">
        <w:t xml:space="preserve"> может поменять некоторые параметры отрасли. Изменения вступают в силу на следующем игровом шаге.</w:t>
      </w:r>
    </w:p>
    <w:p w14:paraId="1106DACD" w14:textId="77777777" w:rsidR="008B0A52" w:rsidRDefault="008B0A52" w:rsidP="008B0A52"/>
    <w:p w14:paraId="4F04A18B" w14:textId="77777777" w:rsidR="008B0A52" w:rsidRDefault="008B0A52" w:rsidP="008B0A52">
      <w:r>
        <w:t xml:space="preserve">По итогам игрового шага </w:t>
      </w:r>
    </w:p>
    <w:p w14:paraId="7FB63EBD" w14:textId="77777777" w:rsidR="008B0A52" w:rsidRDefault="006520E7" w:rsidP="00D82308">
      <w:pPr>
        <w:pStyle w:val="ac"/>
        <w:numPr>
          <w:ilvl w:val="0"/>
          <w:numId w:val="26"/>
        </w:numPr>
      </w:pPr>
      <w:r>
        <w:t xml:space="preserve">Модель </w:t>
      </w:r>
      <w:r w:rsidR="008B0A52">
        <w:t>подсчитывает актуальные продажи</w:t>
      </w:r>
    </w:p>
    <w:p w14:paraId="0D91D26C" w14:textId="77777777" w:rsidR="008B0A52" w:rsidRDefault="006520E7" w:rsidP="00D82308">
      <w:pPr>
        <w:pStyle w:val="ac"/>
        <w:numPr>
          <w:ilvl w:val="0"/>
          <w:numId w:val="26"/>
        </w:numPr>
      </w:pPr>
      <w:r>
        <w:t>Модель</w:t>
      </w:r>
      <w:r w:rsidR="008B0A52">
        <w:t xml:space="preserve"> обновляет экономические показатели всех предприятий</w:t>
      </w:r>
    </w:p>
    <w:p w14:paraId="2E423328" w14:textId="77777777" w:rsidR="008B0A52" w:rsidRDefault="006520E7" w:rsidP="00D82308">
      <w:pPr>
        <w:pStyle w:val="ac"/>
        <w:numPr>
          <w:ilvl w:val="0"/>
          <w:numId w:val="26"/>
        </w:numPr>
      </w:pPr>
      <w:r>
        <w:t>Модель</w:t>
      </w:r>
      <w:r w:rsidR="008B0A52">
        <w:t xml:space="preserve"> обновляет следующие параметры отрасли</w:t>
      </w:r>
    </w:p>
    <w:p w14:paraId="3CB148AB" w14:textId="77777777" w:rsidR="006520E7" w:rsidRPr="006520E7" w:rsidRDefault="006520E7" w:rsidP="006520E7">
      <w:pPr>
        <w:pStyle w:val="ac"/>
        <w:numPr>
          <w:ilvl w:val="1"/>
          <w:numId w:val="26"/>
        </w:numPr>
        <w:rPr>
          <w:highlight w:val="yellow"/>
        </w:rPr>
      </w:pPr>
      <w:r w:rsidRPr="006520E7">
        <w:rPr>
          <w:highlight w:val="yellow"/>
        </w:rPr>
        <w:t>изменение прибыли отрасли</w:t>
      </w:r>
    </w:p>
    <w:p w14:paraId="783D985E" w14:textId="77777777" w:rsidR="008B0A52" w:rsidRPr="006520E7" w:rsidRDefault="006520E7" w:rsidP="006520E7">
      <w:pPr>
        <w:pStyle w:val="ac"/>
        <w:numPr>
          <w:ilvl w:val="1"/>
          <w:numId w:val="26"/>
        </w:numPr>
        <w:rPr>
          <w:highlight w:val="yellow"/>
        </w:rPr>
      </w:pPr>
      <w:r w:rsidRPr="006520E7">
        <w:rPr>
          <w:highlight w:val="yellow"/>
        </w:rPr>
        <w:t>изменение затрат отрасли</w:t>
      </w:r>
    </w:p>
    <w:p w14:paraId="6E0B3C97" w14:textId="77777777" w:rsidR="008B0A52" w:rsidRDefault="006520E7" w:rsidP="00D82308">
      <w:pPr>
        <w:pStyle w:val="ac"/>
        <w:numPr>
          <w:ilvl w:val="0"/>
          <w:numId w:val="26"/>
        </w:numPr>
      </w:pPr>
      <w:r>
        <w:t>Модель</w:t>
      </w:r>
      <w:r w:rsidR="008B0A52">
        <w:t xml:space="preserve"> обновляет кривую спроса</w:t>
      </w:r>
    </w:p>
    <w:p w14:paraId="4020632B" w14:textId="77777777" w:rsidR="008B0A52" w:rsidRDefault="006520E7" w:rsidP="00D82308">
      <w:pPr>
        <w:pStyle w:val="ac"/>
        <w:numPr>
          <w:ilvl w:val="0"/>
          <w:numId w:val="26"/>
        </w:numPr>
      </w:pPr>
      <w:r>
        <w:t>Модель</w:t>
      </w:r>
      <w:r w:rsidR="008B0A52">
        <w:t xml:space="preserve"> строит кривую предложения</w:t>
      </w:r>
    </w:p>
    <w:p w14:paraId="35893B45" w14:textId="77777777" w:rsidR="008B0A52" w:rsidRDefault="006520E7" w:rsidP="00D82308">
      <w:pPr>
        <w:pStyle w:val="ac"/>
        <w:numPr>
          <w:ilvl w:val="0"/>
          <w:numId w:val="26"/>
        </w:numPr>
      </w:pPr>
      <w:r>
        <w:t>Модель</w:t>
      </w:r>
      <w:r w:rsidR="008B0A52">
        <w:t xml:space="preserve"> строит кривую затрат</w:t>
      </w:r>
    </w:p>
    <w:p w14:paraId="6CB386F4" w14:textId="77777777" w:rsidR="008B0A52" w:rsidRDefault="006520E7" w:rsidP="00D82308">
      <w:pPr>
        <w:pStyle w:val="ac"/>
        <w:numPr>
          <w:ilvl w:val="0"/>
          <w:numId w:val="26"/>
        </w:numPr>
      </w:pPr>
      <w:r>
        <w:t>Модель</w:t>
      </w:r>
      <w:r w:rsidR="008B0A52">
        <w:t xml:space="preserve"> считает равновесную цену</w:t>
      </w:r>
    </w:p>
    <w:p w14:paraId="3E4D2405" w14:textId="77777777" w:rsidR="008B0A52" w:rsidRDefault="006520E7" w:rsidP="00D82308">
      <w:pPr>
        <w:pStyle w:val="ac"/>
        <w:numPr>
          <w:ilvl w:val="0"/>
          <w:numId w:val="26"/>
        </w:numPr>
      </w:pPr>
      <w:r>
        <w:t xml:space="preserve">Модель </w:t>
      </w:r>
      <w:r w:rsidR="008B0A52">
        <w:t>запускает расчет фишек на следующий год</w:t>
      </w:r>
    </w:p>
    <w:p w14:paraId="306BA484" w14:textId="77777777" w:rsidR="008B0A52" w:rsidRDefault="008B0A52" w:rsidP="00D82308">
      <w:pPr>
        <w:pStyle w:val="ac"/>
        <w:numPr>
          <w:ilvl w:val="0"/>
          <w:numId w:val="26"/>
        </w:numPr>
        <w:rPr>
          <w:highlight w:val="yellow"/>
        </w:rPr>
      </w:pPr>
      <w:r w:rsidRPr="00EA73AF">
        <w:rPr>
          <w:highlight w:val="yellow"/>
        </w:rPr>
        <w:t>Дела</w:t>
      </w:r>
      <w:r>
        <w:rPr>
          <w:highlight w:val="yellow"/>
        </w:rPr>
        <w:t>ет ли что-нибудь администратор в</w:t>
      </w:r>
      <w:r w:rsidRPr="00EA73AF">
        <w:rPr>
          <w:highlight w:val="yellow"/>
        </w:rPr>
        <w:t xml:space="preserve"> конце шага?</w:t>
      </w:r>
    </w:p>
    <w:p w14:paraId="2C93277B" w14:textId="77777777" w:rsidR="008B0A52" w:rsidRDefault="008B0A52" w:rsidP="008B0A52"/>
    <w:p w14:paraId="245E771F" w14:textId="77777777" w:rsidR="008B0A52" w:rsidRDefault="008B0A52" w:rsidP="008B0A52">
      <w:pPr>
        <w:pStyle w:val="2"/>
      </w:pPr>
      <w:bookmarkStart w:id="52" w:name="_Toc351563312"/>
      <w:r w:rsidRPr="005501BD">
        <w:t>Про</w:t>
      </w:r>
      <w:r>
        <w:t>дажа товара</w:t>
      </w:r>
      <w:bookmarkEnd w:id="52"/>
    </w:p>
    <w:p w14:paraId="570CA725" w14:textId="77777777" w:rsidR="008B0A52" w:rsidRPr="00CD5092" w:rsidRDefault="008B0A52" w:rsidP="008B0A52">
      <w:pPr>
        <w:jc w:val="center"/>
      </w:pPr>
      <w:r>
        <w:object w:dxaOrig="7515" w:dyaOrig="3711" w14:anchorId="7704E244">
          <v:shape id="_x0000_i1026" type="#_x0000_t75" style="width:375.75pt;height:185.25pt" o:ole="">
            <v:imagedata r:id="rId15" o:title=""/>
          </v:shape>
          <o:OLEObject Type="Embed" ProgID="Visio.Drawing.11" ShapeID="_x0000_i1026" DrawAspect="Content" ObjectID="_1445773382" r:id="rId16"/>
        </w:object>
      </w:r>
    </w:p>
    <w:p w14:paraId="1B7509D7" w14:textId="77777777" w:rsidR="008B0A52" w:rsidRDefault="008B0A52" w:rsidP="008B0A52">
      <w:r>
        <w:t xml:space="preserve">На каждом шаге игрок владеющий предприятием обязан выставить на рынок товар. Чтобы выставить товар на рынок игроку нужно указать количество и цену продаваемого товара.  Игрок может выставить любое количество товара по любой цене. Очевидно, существует техническое ограничение  - оба значения должны быть положительными целыми числами и количество товара не может превышать объем производства.  </w:t>
      </w:r>
      <w:commentRangeStart w:id="53"/>
      <w:r>
        <w:t xml:space="preserve">У игрока должна быть возможность не </w:t>
      </w:r>
      <w:r>
        <w:lastRenderedPageBreak/>
        <w:t>продавать ничего на игровом шаге, но для этого нужно будет явно указать принимаемое решение (</w:t>
      </w:r>
      <w:proofErr w:type="gramStart"/>
      <w:r>
        <w:t>например</w:t>
      </w:r>
      <w:proofErr w:type="gramEnd"/>
      <w:r>
        <w:t xml:space="preserve"> поставить количество товара равное нулю).</w:t>
      </w:r>
      <w:commentRangeEnd w:id="53"/>
      <w:r>
        <w:rPr>
          <w:rStyle w:val="ad"/>
        </w:rPr>
        <w:commentReference w:id="53"/>
      </w:r>
    </w:p>
    <w:p w14:paraId="740736F2" w14:textId="77777777" w:rsidR="008B0A52" w:rsidRDefault="008B0A52" w:rsidP="008B0A52"/>
    <w:p w14:paraId="53D3EACF" w14:textId="77777777" w:rsidR="008B0A52" w:rsidRDefault="008B0A52" w:rsidP="008B0A52">
      <w:r>
        <w:t>Если игрок владеет несколькими предприятиями - он должен принять решение по каждому предприятию.</w:t>
      </w:r>
    </w:p>
    <w:p w14:paraId="03E3DBA6" w14:textId="77777777" w:rsidR="008B0A52" w:rsidRDefault="008B0A52" w:rsidP="008B0A52"/>
    <w:p w14:paraId="576E179D" w14:textId="77777777" w:rsidR="008B0A52" w:rsidRDefault="008B0A52" w:rsidP="008B0A52">
      <w:r>
        <w:t>В качестве подсказки по объему товара отображается текущая мощность производства.</w:t>
      </w:r>
    </w:p>
    <w:p w14:paraId="358CD799" w14:textId="77777777" w:rsidR="008B0A52" w:rsidRDefault="008B0A52" w:rsidP="008B0A52">
      <w:r>
        <w:t xml:space="preserve">В качестве подсказки система должна </w:t>
      </w:r>
      <w:commentRangeStart w:id="54"/>
      <w:r>
        <w:t>показывать равновесную цену</w:t>
      </w:r>
      <w:commentRangeEnd w:id="54"/>
      <w:r>
        <w:rPr>
          <w:rStyle w:val="ad"/>
        </w:rPr>
        <w:commentReference w:id="54"/>
      </w:r>
      <w:r>
        <w:t xml:space="preserve"> по итогам прошлого цикла и историю своих продаж за три последних шага. </w:t>
      </w:r>
    </w:p>
    <w:p w14:paraId="7737E231" w14:textId="77777777" w:rsidR="008B0A52" w:rsidRDefault="008B0A52" w:rsidP="008B0A52"/>
    <w:p w14:paraId="35ED7B4C" w14:textId="77777777" w:rsidR="008B0A52" w:rsidRDefault="008B0A52" w:rsidP="008B0A52">
      <w:r>
        <w:t xml:space="preserve">Игроку может </w:t>
      </w:r>
      <w:proofErr w:type="gramStart"/>
      <w:r>
        <w:t>выпасть фишка законтрактовать</w:t>
      </w:r>
      <w:proofErr w:type="gramEnd"/>
      <w:r>
        <w:t xml:space="preserve"> весь свой объем (предприятия) по цене прошлого периода - 5%. Как любая фишка, она должна быть обработана игроком до выставления товара на рынок. Если игрок соглашается с предложением, он не может больше корректировать продажу товара для данного предприятия на текущем игровом шаге. Если он отказывается от предложения, то он выставляет товар по стандартной процедуре.</w:t>
      </w:r>
    </w:p>
    <w:p w14:paraId="729FD212" w14:textId="77777777" w:rsidR="008B0A52" w:rsidRDefault="008B0A52" w:rsidP="008B0A52"/>
    <w:p w14:paraId="784AF6F8" w14:textId="77777777" w:rsidR="008B0A52" w:rsidRDefault="008B0A52" w:rsidP="008B0A52">
      <w:r>
        <w:t xml:space="preserve">После того как все игроки предоставят свои предложения и завершения игрового шага </w:t>
      </w:r>
      <w:r w:rsidR="00E7790E">
        <w:t xml:space="preserve">модель </w:t>
      </w:r>
      <w:r>
        <w:t xml:space="preserve">автоматически вычисляет фактический объем продаж по каждому предприятию. </w:t>
      </w:r>
    </w:p>
    <w:p w14:paraId="6EF180CD" w14:textId="77777777" w:rsidR="00E7790E" w:rsidRDefault="00E7790E" w:rsidP="008B0A52"/>
    <w:p w14:paraId="41E72A4A" w14:textId="77777777" w:rsidR="00E7790E" w:rsidRDefault="00E7790E" w:rsidP="008B0A52">
      <w:r w:rsidRPr="00E7790E">
        <w:rPr>
          <w:b/>
        </w:rPr>
        <w:t>Примечание:</w:t>
      </w:r>
      <w:r>
        <w:t xml:space="preserve"> Логика вычисления объема продаж реализуется моделью и не специфицируется в этом документе.</w:t>
      </w:r>
    </w:p>
    <w:p w14:paraId="5C4E2F6C" w14:textId="77777777" w:rsidR="008B0A52" w:rsidRDefault="008B0A52" w:rsidP="008B0A52">
      <w:r>
        <w:tab/>
      </w:r>
    </w:p>
    <w:p w14:paraId="3E7E3A92" w14:textId="77777777" w:rsidR="008B0A52" w:rsidRDefault="008B0A52" w:rsidP="008B0A52">
      <w:r>
        <w:t xml:space="preserve">После вычисления фактического объема продаж, информация  поступает на клиентские модули и отображается </w:t>
      </w:r>
    </w:p>
    <w:p w14:paraId="0B99C1F1" w14:textId="77777777" w:rsidR="008B0A52" w:rsidRDefault="008B0A52" w:rsidP="00D82308">
      <w:pPr>
        <w:pStyle w:val="ac"/>
        <w:numPr>
          <w:ilvl w:val="0"/>
          <w:numId w:val="28"/>
        </w:numPr>
      </w:pPr>
      <w:r>
        <w:t>Фактический объем продаж</w:t>
      </w:r>
    </w:p>
    <w:p w14:paraId="24B1F84B" w14:textId="77777777" w:rsidR="008B0A52" w:rsidRDefault="008B0A52" w:rsidP="008B0A52">
      <w:bookmarkStart w:id="55" w:name="_Ref349820021"/>
    </w:p>
    <w:p w14:paraId="5A8F227F" w14:textId="77777777" w:rsidR="008B0A52" w:rsidRPr="008B0A52" w:rsidRDefault="008B0A52" w:rsidP="008B0A52">
      <w:pPr>
        <w:pStyle w:val="2"/>
      </w:pPr>
      <w:bookmarkStart w:id="56" w:name="_Toc351563313"/>
      <w:r>
        <w:t>Получить кредит</w:t>
      </w:r>
      <w:bookmarkEnd w:id="55"/>
      <w:bookmarkEnd w:id="56"/>
    </w:p>
    <w:p w14:paraId="402B4664" w14:textId="77777777" w:rsidR="008B0A52" w:rsidRDefault="005F4FD1" w:rsidP="008B0A52">
      <w:pPr>
        <w:jc w:val="center"/>
      </w:pPr>
      <w:r>
        <w:object w:dxaOrig="7756" w:dyaOrig="4305" w14:anchorId="1169534D">
          <v:shape id="_x0000_i1027" type="#_x0000_t75" style="width:387.75pt;height:215.25pt" o:ole="">
            <v:imagedata r:id="rId17" o:title=""/>
          </v:shape>
          <o:OLEObject Type="Embed" ProgID="Visio.Drawing.15" ShapeID="_x0000_i1027" DrawAspect="Content" ObjectID="_1445773383" r:id="rId18"/>
        </w:object>
      </w:r>
    </w:p>
    <w:p w14:paraId="57384584" w14:textId="77777777" w:rsidR="008B0A52" w:rsidRDefault="008B0A52" w:rsidP="008B0A52">
      <w:r>
        <w:t>Получение кредита – это дочерний сценарий, который происходит в рамках другой активности (покупки чего-либо, на что у игрока не хватает свободных наличных средств). Кредит «на любые цели» не выдается.</w:t>
      </w:r>
    </w:p>
    <w:p w14:paraId="24CFB4F8" w14:textId="77777777" w:rsidR="008B0A52" w:rsidRDefault="008B0A52" w:rsidP="008B0A52"/>
    <w:p w14:paraId="4F5E43AB" w14:textId="77777777" w:rsidR="008B0A52" w:rsidRDefault="008B0A52" w:rsidP="008B0A52">
      <w:r>
        <w:t>При желании получить кредит игрок создает заявку на кредит. Для этого система должна предоставлять кнопку «получить кредит» и диалог создания заявки.</w:t>
      </w:r>
    </w:p>
    <w:p w14:paraId="6E56CC16" w14:textId="77777777" w:rsidR="008B0A52" w:rsidRDefault="008B0A52" w:rsidP="008B0A52"/>
    <w:p w14:paraId="12E06773" w14:textId="77777777" w:rsidR="008B0A52" w:rsidRDefault="008B0A52" w:rsidP="008B0A52">
      <w:r>
        <w:t>Заявка включает в себя</w:t>
      </w:r>
    </w:p>
    <w:p w14:paraId="45ED5934" w14:textId="77777777" w:rsidR="008B0A52" w:rsidRDefault="005F4FD1" w:rsidP="00D82308">
      <w:pPr>
        <w:pStyle w:val="ac"/>
        <w:numPr>
          <w:ilvl w:val="0"/>
          <w:numId w:val="28"/>
        </w:numPr>
      </w:pPr>
      <w:r>
        <w:t>Размер кредита</w:t>
      </w:r>
    </w:p>
    <w:p w14:paraId="3D840319" w14:textId="77777777" w:rsidR="005F4FD1" w:rsidRPr="005F4FD1" w:rsidRDefault="005F4FD1" w:rsidP="00D82308">
      <w:pPr>
        <w:pStyle w:val="ac"/>
        <w:numPr>
          <w:ilvl w:val="0"/>
          <w:numId w:val="28"/>
        </w:numPr>
        <w:rPr>
          <w:highlight w:val="yellow"/>
        </w:rPr>
      </w:pPr>
      <w:r w:rsidRPr="005F4FD1">
        <w:rPr>
          <w:highlight w:val="yellow"/>
        </w:rPr>
        <w:t>Определяет ли игрок срок кредита?</w:t>
      </w:r>
    </w:p>
    <w:p w14:paraId="0C779C71" w14:textId="77777777" w:rsidR="008B0A52" w:rsidRDefault="008B0A52" w:rsidP="008B0A52"/>
    <w:p w14:paraId="63B96407" w14:textId="77777777" w:rsidR="008B0A52" w:rsidRDefault="005F4FD1" w:rsidP="008B0A52">
      <w:r>
        <w:t>Модель автоматически рассчитывает параметры кредита и предоставляет их игроку. Игрок может принять или отказаться от предложения. Диалога согласования как такового не происходит.</w:t>
      </w:r>
    </w:p>
    <w:p w14:paraId="5A3F5D99" w14:textId="77777777" w:rsidR="008B0A52" w:rsidRDefault="008B0A52" w:rsidP="008B0A52"/>
    <w:p w14:paraId="4BF6967D" w14:textId="77777777" w:rsidR="008B0A52" w:rsidRDefault="008B0A52" w:rsidP="008B0A52">
      <w:r>
        <w:t xml:space="preserve">Процесс </w:t>
      </w:r>
      <w:r w:rsidR="005F4FD1">
        <w:t xml:space="preserve">выдачи </w:t>
      </w:r>
      <w:r>
        <w:t>кредита выглядит следующим образом:</w:t>
      </w:r>
    </w:p>
    <w:p w14:paraId="4DF8266E" w14:textId="77777777" w:rsidR="008B0A52" w:rsidRDefault="008B0A52" w:rsidP="00D82308">
      <w:pPr>
        <w:pStyle w:val="ac"/>
        <w:numPr>
          <w:ilvl w:val="0"/>
          <w:numId w:val="29"/>
        </w:numPr>
      </w:pPr>
      <w:r>
        <w:lastRenderedPageBreak/>
        <w:t xml:space="preserve">Игрок </w:t>
      </w:r>
      <w:r w:rsidR="005F4FD1">
        <w:t>создает заявку</w:t>
      </w:r>
    </w:p>
    <w:p w14:paraId="43E72ED1" w14:textId="77777777" w:rsidR="008B0A52" w:rsidRDefault="008B0A52" w:rsidP="00D82308">
      <w:pPr>
        <w:pStyle w:val="ac"/>
        <w:numPr>
          <w:ilvl w:val="0"/>
          <w:numId w:val="29"/>
        </w:numPr>
      </w:pPr>
      <w:r>
        <w:t>Заявка поступает</w:t>
      </w:r>
      <w:r w:rsidR="005F4FD1">
        <w:t xml:space="preserve"> в модель</w:t>
      </w:r>
    </w:p>
    <w:p w14:paraId="16FBCE23" w14:textId="77777777" w:rsidR="005F4FD1" w:rsidRDefault="005F4FD1" w:rsidP="00D82308">
      <w:pPr>
        <w:pStyle w:val="ac"/>
        <w:numPr>
          <w:ilvl w:val="0"/>
          <w:numId w:val="29"/>
        </w:numPr>
      </w:pPr>
      <w:r>
        <w:t>Модель рассчитывает параметры кредита и возвращает игроку</w:t>
      </w:r>
    </w:p>
    <w:p w14:paraId="551FCFC2" w14:textId="77777777" w:rsidR="008B0A52" w:rsidRDefault="008B0A52" w:rsidP="00D82308">
      <w:pPr>
        <w:pStyle w:val="ac"/>
        <w:numPr>
          <w:ilvl w:val="0"/>
          <w:numId w:val="29"/>
        </w:numPr>
      </w:pPr>
      <w:r>
        <w:t>Заемщик или соглашается или отвергает предложение</w:t>
      </w:r>
    </w:p>
    <w:p w14:paraId="40722469" w14:textId="77777777" w:rsidR="008B0A52" w:rsidRDefault="008B0A52" w:rsidP="00D82308">
      <w:pPr>
        <w:pStyle w:val="ac"/>
        <w:numPr>
          <w:ilvl w:val="0"/>
          <w:numId w:val="29"/>
        </w:numPr>
      </w:pPr>
      <w:r>
        <w:t xml:space="preserve">В случае согласия </w:t>
      </w:r>
      <w:r w:rsidR="006A77AE">
        <w:t xml:space="preserve">факт отмечается в </w:t>
      </w:r>
      <w:proofErr w:type="gramStart"/>
      <w:r w:rsidR="006A77AE">
        <w:t>модели</w:t>
      </w:r>
      <w:proofErr w:type="gramEnd"/>
      <w:r w:rsidR="006A77AE">
        <w:t xml:space="preserve"> и она учитывает кредит при расчете экономических показателей предприятия</w:t>
      </w:r>
      <w:r>
        <w:t>.</w:t>
      </w:r>
    </w:p>
    <w:p w14:paraId="75EBAF4D" w14:textId="77777777" w:rsidR="008B0A52" w:rsidRDefault="008B0A52" w:rsidP="008B0A52"/>
    <w:p w14:paraId="6DB11109" w14:textId="77777777" w:rsidR="008B0A52" w:rsidRDefault="006A77AE" w:rsidP="008B0A52">
      <w:r>
        <w:t xml:space="preserve">Выдача </w:t>
      </w:r>
      <w:r w:rsidR="008B0A52">
        <w:t>кредита происходит в течени</w:t>
      </w:r>
      <w:proofErr w:type="gramStart"/>
      <w:r w:rsidR="008B0A52">
        <w:t>и</w:t>
      </w:r>
      <w:proofErr w:type="gramEnd"/>
      <w:r w:rsidR="008B0A52">
        <w:t xml:space="preserve"> одного игрового цикла. Администратор знает о статусе согласования и может устно попросить ускорить процесс. </w:t>
      </w:r>
    </w:p>
    <w:p w14:paraId="3CE76E0C" w14:textId="77777777" w:rsidR="008B0A52" w:rsidRDefault="008B0A52" w:rsidP="008B0A52"/>
    <w:p w14:paraId="15758BDE" w14:textId="77777777" w:rsidR="008B0A52" w:rsidRDefault="008B0A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57" w:name="_Toc351563314"/>
      <w:r>
        <w:t>Расчет кредита</w:t>
      </w:r>
      <w:bookmarkEnd w:id="57"/>
    </w:p>
    <w:p w14:paraId="59837E64" w14:textId="77777777" w:rsidR="006A77AE" w:rsidRDefault="006A77AE" w:rsidP="006A77AE">
      <w:r>
        <w:t>Как было указано выше, кредит рассчитывается моделью на основе неких формул.</w:t>
      </w:r>
    </w:p>
    <w:p w14:paraId="2494ABC1" w14:textId="77777777" w:rsidR="006A77AE" w:rsidRPr="006A77AE" w:rsidRDefault="006A77AE" w:rsidP="006A77AE"/>
    <w:p w14:paraId="768DD464" w14:textId="77777777" w:rsidR="008B0A52" w:rsidRDefault="008B0A52" w:rsidP="008B0A52">
      <w:r>
        <w:t xml:space="preserve">Базовая маржа банка устанавливается при настройке системы. </w:t>
      </w:r>
    </w:p>
    <w:p w14:paraId="3A19F2E5" w14:textId="77777777" w:rsidR="008B0A52" w:rsidRDefault="008B0A52" w:rsidP="008B0A52"/>
    <w:p w14:paraId="10880AB2" w14:textId="77777777" w:rsidR="008B0A52" w:rsidRDefault="006A77AE" w:rsidP="008B0A52">
      <w:r>
        <w:t xml:space="preserve">Процентная ставка зависит </w:t>
      </w:r>
      <w:proofErr w:type="gramStart"/>
      <w:r>
        <w:t>от</w:t>
      </w:r>
      <w:proofErr w:type="gramEnd"/>
    </w:p>
    <w:p w14:paraId="4E0EF76D" w14:textId="77777777" w:rsidR="008B0A52" w:rsidRDefault="008B0A52" w:rsidP="00D82308">
      <w:pPr>
        <w:pStyle w:val="ac"/>
        <w:numPr>
          <w:ilvl w:val="0"/>
          <w:numId w:val="30"/>
        </w:numPr>
      </w:pPr>
      <w:r>
        <w:t>Рейтинга заемщика</w:t>
      </w:r>
      <w:r w:rsidR="006A77AE">
        <w:t xml:space="preserve"> (</w:t>
      </w:r>
      <w:proofErr w:type="spellStart"/>
      <w:r w:rsidR="006A77AE">
        <w:rPr>
          <w:lang w:val="en-US"/>
        </w:rPr>
        <w:t>aaa</w:t>
      </w:r>
      <w:proofErr w:type="spellEnd"/>
      <w:r w:rsidR="006A77AE" w:rsidRPr="006A77AE">
        <w:t xml:space="preserve">-10%, </w:t>
      </w:r>
      <w:proofErr w:type="spellStart"/>
      <w:r w:rsidR="006A77AE">
        <w:rPr>
          <w:lang w:val="en-US"/>
        </w:rPr>
        <w:t>bbb</w:t>
      </w:r>
      <w:proofErr w:type="spellEnd"/>
      <w:r w:rsidR="006A77AE" w:rsidRPr="006A77AE">
        <w:t xml:space="preserve">-15%, </w:t>
      </w:r>
      <w:r w:rsidR="006A77AE">
        <w:rPr>
          <w:lang w:val="en-US"/>
        </w:rPr>
        <w:t>ccc</w:t>
      </w:r>
      <w:r w:rsidR="006A77AE" w:rsidRPr="006A77AE">
        <w:t>-20%</w:t>
      </w:r>
      <w:r w:rsidR="006A77AE">
        <w:t>)</w:t>
      </w:r>
    </w:p>
    <w:p w14:paraId="2F36E33F" w14:textId="77777777" w:rsidR="008B0A52" w:rsidRPr="006A77AE" w:rsidRDefault="008B0A52" w:rsidP="00D82308">
      <w:pPr>
        <w:pStyle w:val="ac"/>
        <w:numPr>
          <w:ilvl w:val="0"/>
          <w:numId w:val="30"/>
        </w:numPr>
        <w:rPr>
          <w:highlight w:val="yellow"/>
        </w:rPr>
      </w:pPr>
      <w:commentRangeStart w:id="58"/>
      <w:r w:rsidRPr="006A77AE">
        <w:rPr>
          <w:highlight w:val="yellow"/>
        </w:rPr>
        <w:t>Срока</w:t>
      </w:r>
      <w:commentRangeEnd w:id="58"/>
      <w:r w:rsidR="006A77AE">
        <w:rPr>
          <w:rStyle w:val="ad"/>
        </w:rPr>
        <w:commentReference w:id="58"/>
      </w:r>
      <w:r w:rsidRPr="006A77AE">
        <w:rPr>
          <w:highlight w:val="yellow"/>
        </w:rPr>
        <w:t xml:space="preserve"> кредита</w:t>
      </w:r>
    </w:p>
    <w:p w14:paraId="67B8A8C6" w14:textId="77777777" w:rsidR="008B0A52" w:rsidRDefault="008B0A52" w:rsidP="00D82308">
      <w:pPr>
        <w:pStyle w:val="ac"/>
        <w:numPr>
          <w:ilvl w:val="1"/>
          <w:numId w:val="30"/>
        </w:numPr>
      </w:pPr>
      <w:r w:rsidRPr="00E82F50">
        <w:t>3-х летний  кредит  не требует увеличения</w:t>
      </w:r>
    </w:p>
    <w:p w14:paraId="322F994F" w14:textId="77777777" w:rsidR="008B0A52" w:rsidRDefault="008B0A52" w:rsidP="00D82308">
      <w:pPr>
        <w:pStyle w:val="ac"/>
        <w:numPr>
          <w:ilvl w:val="1"/>
          <w:numId w:val="30"/>
        </w:numPr>
      </w:pPr>
      <w:r w:rsidRPr="00E82F50">
        <w:t>5-летний требует увеличения на 0,5% в год</w:t>
      </w:r>
    </w:p>
    <w:p w14:paraId="67193C52" w14:textId="77777777" w:rsidR="008B0A52" w:rsidRDefault="008B0A52" w:rsidP="00D82308">
      <w:pPr>
        <w:pStyle w:val="ac"/>
        <w:numPr>
          <w:ilvl w:val="1"/>
          <w:numId w:val="30"/>
        </w:numPr>
      </w:pPr>
      <w:proofErr w:type="gramStart"/>
      <w:r w:rsidRPr="00E82F50">
        <w:t>7-ми летний требует увеличения на 1% в год</w:t>
      </w:r>
      <w:proofErr w:type="gramEnd"/>
    </w:p>
    <w:p w14:paraId="4E2C00B6" w14:textId="77777777" w:rsidR="008B0A52" w:rsidRDefault="008B0A52" w:rsidP="008B0A52"/>
    <w:p w14:paraId="092427AD" w14:textId="77777777" w:rsidR="008B0A52" w:rsidRDefault="008B0A52" w:rsidP="00D82308">
      <w:pPr>
        <w:pStyle w:val="3"/>
        <w:numPr>
          <w:ilvl w:val="2"/>
          <w:numId w:val="1"/>
        </w:numPr>
        <w:tabs>
          <w:tab w:val="clear" w:pos="720"/>
          <w:tab w:val="num" w:pos="360"/>
        </w:tabs>
        <w:ind w:left="0" w:firstLine="0"/>
      </w:pPr>
      <w:bookmarkStart w:id="59" w:name="_Toc351563315"/>
      <w:r>
        <w:t>Выплаты кредита</w:t>
      </w:r>
      <w:bookmarkEnd w:id="59"/>
    </w:p>
    <w:p w14:paraId="4B12DE5B" w14:textId="77777777" w:rsidR="006A77AE" w:rsidRPr="006A77AE" w:rsidRDefault="006A77AE" w:rsidP="008B0A52">
      <w:pPr>
        <w:rPr>
          <w:lang w:val="en-US"/>
        </w:rPr>
      </w:pPr>
      <w:r>
        <w:t>Выплаты по кредиту учитываются моделью. Игроку</w:t>
      </w:r>
      <w:r w:rsidRPr="006A77AE">
        <w:rPr>
          <w:lang w:val="en-US"/>
        </w:rPr>
        <w:t xml:space="preserve"> </w:t>
      </w:r>
      <w:r>
        <w:t>отображаются</w:t>
      </w:r>
      <w:r w:rsidRPr="006A77AE">
        <w:rPr>
          <w:lang w:val="en-US"/>
        </w:rPr>
        <w:t xml:space="preserve"> </w:t>
      </w:r>
      <w:r>
        <w:t>в</w:t>
      </w:r>
      <w:r w:rsidRPr="006A77AE">
        <w:rPr>
          <w:lang w:val="en-US"/>
        </w:rPr>
        <w:t xml:space="preserve"> </w:t>
      </w:r>
      <w:r>
        <w:t>общей</w:t>
      </w:r>
      <w:r w:rsidRPr="006A77AE">
        <w:rPr>
          <w:lang w:val="en-US"/>
        </w:rPr>
        <w:t xml:space="preserve"> </w:t>
      </w:r>
      <w:r>
        <w:t>сводке</w:t>
      </w:r>
      <w:r w:rsidRPr="006A77AE">
        <w:rPr>
          <w:lang w:val="en-US"/>
        </w:rPr>
        <w:t xml:space="preserve"> (</w:t>
      </w:r>
      <w:r>
        <w:rPr>
          <w:lang w:val="en-US"/>
        </w:rPr>
        <w:t>Profit</w:t>
      </w:r>
      <w:r w:rsidRPr="006A77AE">
        <w:rPr>
          <w:lang w:val="en-US"/>
        </w:rPr>
        <w:t xml:space="preserve"> </w:t>
      </w:r>
      <w:r>
        <w:rPr>
          <w:lang w:val="en-US"/>
        </w:rPr>
        <w:t>and</w:t>
      </w:r>
      <w:r w:rsidRPr="006A77AE">
        <w:rPr>
          <w:lang w:val="en-US"/>
        </w:rPr>
        <w:t xml:space="preserve"> </w:t>
      </w:r>
      <w:r>
        <w:rPr>
          <w:lang w:val="en-US"/>
        </w:rPr>
        <w:t>Loss</w:t>
      </w:r>
      <w:r w:rsidRPr="006A77AE">
        <w:rPr>
          <w:lang w:val="en-US"/>
        </w:rPr>
        <w:t xml:space="preserve"> </w:t>
      </w:r>
      <w:r>
        <w:rPr>
          <w:lang w:val="en-US"/>
        </w:rPr>
        <w:t>Statement</w:t>
      </w:r>
      <w:r w:rsidRPr="006A77AE">
        <w:rPr>
          <w:lang w:val="en-US"/>
        </w:rPr>
        <w:t xml:space="preserve"> </w:t>
      </w:r>
      <w:r>
        <w:t>и</w:t>
      </w:r>
      <w:r w:rsidRPr="006A77AE">
        <w:rPr>
          <w:lang w:val="en-US"/>
        </w:rPr>
        <w:t xml:space="preserve"> </w:t>
      </w:r>
      <w:r>
        <w:rPr>
          <w:lang w:val="en-US"/>
        </w:rPr>
        <w:t>Balance Sheet</w:t>
      </w:r>
      <w:r w:rsidRPr="006A77AE">
        <w:rPr>
          <w:lang w:val="en-US"/>
        </w:rPr>
        <w:t>)</w:t>
      </w:r>
    </w:p>
    <w:p w14:paraId="2DE91FFA" w14:textId="77777777" w:rsidR="006A77AE" w:rsidRPr="006A77AE" w:rsidRDefault="006A77AE" w:rsidP="008B0A52">
      <w:pPr>
        <w:rPr>
          <w:lang w:val="en-US"/>
        </w:rPr>
      </w:pPr>
    </w:p>
    <w:p w14:paraId="637C8845" w14:textId="77777777" w:rsidR="006A77AE" w:rsidRDefault="006A77AE" w:rsidP="008B0A52">
      <w:r w:rsidRPr="006A77AE">
        <w:rPr>
          <w:highlight w:val="yellow"/>
        </w:rPr>
        <w:t>Следует ли отображать график платежей для игрока?</w:t>
      </w:r>
    </w:p>
    <w:p w14:paraId="3B849FB9" w14:textId="77777777" w:rsidR="008B0A52" w:rsidRDefault="008B0A52" w:rsidP="00AF3552"/>
    <w:p w14:paraId="69F0622F" w14:textId="77777777" w:rsidR="008B0A52" w:rsidRDefault="008B0A52" w:rsidP="008B0A52">
      <w:pPr>
        <w:pStyle w:val="2"/>
      </w:pPr>
      <w:bookmarkStart w:id="60" w:name="_Toc351563316"/>
      <w:r>
        <w:t>Реализовать инвестиционный проект</w:t>
      </w:r>
      <w:bookmarkEnd w:id="60"/>
    </w:p>
    <w:p w14:paraId="45F38715" w14:textId="77777777" w:rsidR="008B0A52" w:rsidRDefault="006A77AE" w:rsidP="008B0A52">
      <w:pPr>
        <w:jc w:val="center"/>
        <w:rPr>
          <w:lang w:val="en-US"/>
        </w:rPr>
      </w:pPr>
      <w:r>
        <w:object w:dxaOrig="8325" w:dyaOrig="4876" w14:anchorId="10AD698C">
          <v:shape id="_x0000_i1028" type="#_x0000_t75" style="width:416.25pt;height:243.75pt" o:ole="">
            <v:imagedata r:id="rId19" o:title=""/>
          </v:shape>
          <o:OLEObject Type="Embed" ProgID="Visio.Drawing.15" ShapeID="_x0000_i1028" DrawAspect="Content" ObjectID="_1445773384" r:id="rId20"/>
        </w:object>
      </w:r>
    </w:p>
    <w:p w14:paraId="2A91FA96" w14:textId="77777777" w:rsidR="008B0A52" w:rsidRDefault="008B0A52" w:rsidP="008B0A52">
      <w:r>
        <w:t xml:space="preserve">Инвестиционный проект игрок может реализовать при выпадении соответствующей фишки. </w:t>
      </w:r>
    </w:p>
    <w:p w14:paraId="3D470AAF" w14:textId="77777777" w:rsidR="008B0A52" w:rsidRDefault="008B0A52" w:rsidP="008B0A52"/>
    <w:p w14:paraId="6971AC45" w14:textId="77777777" w:rsidR="008B0A52" w:rsidRDefault="008B0A52" w:rsidP="008B0A52">
      <w:r>
        <w:t>Основной смыл инвестиционного проекта – это получить дополнительную мощность и снизить постоянные и переменные затраты за счет инвестиций.</w:t>
      </w:r>
    </w:p>
    <w:p w14:paraId="48EAC4F5" w14:textId="77777777" w:rsidR="008B0A52" w:rsidRDefault="008B0A52" w:rsidP="008B0A52"/>
    <w:p w14:paraId="7192C870" w14:textId="77777777" w:rsidR="008B0A52" w:rsidRPr="006067DF" w:rsidRDefault="008B0A52" w:rsidP="008B0A52">
      <w:r>
        <w:t xml:space="preserve">Инвестиционный проект может быть трех размеров – малый/средний/большой. Выпадает фишка с конкретным размером. </w:t>
      </w:r>
      <w:commentRangeStart w:id="61"/>
      <w:r>
        <w:t xml:space="preserve">Игрок вправе понизить размер </w:t>
      </w:r>
      <w:commentRangeEnd w:id="61"/>
      <w:r w:rsidR="006A77AE">
        <w:rPr>
          <w:rStyle w:val="ad"/>
        </w:rPr>
        <w:commentReference w:id="61"/>
      </w:r>
      <w:r>
        <w:t>(т.е. если выпал большой проект можно выбрать малый или средний)</w:t>
      </w:r>
    </w:p>
    <w:p w14:paraId="27205DEF" w14:textId="77777777" w:rsidR="008B0A52" w:rsidRDefault="008B0A52" w:rsidP="008B0A52"/>
    <w:p w14:paraId="1FC06D5F" w14:textId="77777777" w:rsidR="008B0A52" w:rsidRDefault="008B0A52" w:rsidP="008B0A52">
      <w:r>
        <w:t>Источники сре</w:t>
      </w:r>
      <w:proofErr w:type="gramStart"/>
      <w:r>
        <w:t>дств дл</w:t>
      </w:r>
      <w:proofErr w:type="gramEnd"/>
      <w:r>
        <w:t>я осуществления проекта:</w:t>
      </w:r>
    </w:p>
    <w:p w14:paraId="34309D4B" w14:textId="77777777" w:rsidR="008B0A52" w:rsidRDefault="008B0A52" w:rsidP="00D82308">
      <w:pPr>
        <w:pStyle w:val="ac"/>
        <w:numPr>
          <w:ilvl w:val="0"/>
          <w:numId w:val="32"/>
        </w:numPr>
      </w:pPr>
      <w:r>
        <w:lastRenderedPageBreak/>
        <w:t>Собственные средства</w:t>
      </w:r>
    </w:p>
    <w:p w14:paraId="480F2089" w14:textId="77777777" w:rsidR="008B0A52" w:rsidRDefault="008B0A52" w:rsidP="00D82308">
      <w:pPr>
        <w:pStyle w:val="ac"/>
        <w:numPr>
          <w:ilvl w:val="0"/>
          <w:numId w:val="32"/>
        </w:numPr>
      </w:pPr>
      <w:r>
        <w:t>Банковский кредит</w:t>
      </w:r>
    </w:p>
    <w:p w14:paraId="075FFCE4" w14:textId="77777777" w:rsidR="008B0A52" w:rsidRPr="006067DF" w:rsidRDefault="008B0A52" w:rsidP="008B0A52"/>
    <w:p w14:paraId="0875777F" w14:textId="77777777" w:rsidR="008B0A52" w:rsidRDefault="008B0A52" w:rsidP="008B0A52">
      <w:r w:rsidRPr="00CA350D">
        <w:t>В игре используются три типа инвестиционных проектов</w:t>
      </w:r>
      <w:r>
        <w:t>: маленький, средний большой</w:t>
      </w:r>
      <w:r w:rsidRPr="00CA350D">
        <w:t>.  Размер каждого типа определяется перед игрой в зависимости от общей мощности отрасли и мощности каждого игрока</w:t>
      </w:r>
      <w:r>
        <w:t>.</w:t>
      </w:r>
      <w:r w:rsidR="006A77AE">
        <w:t xml:space="preserve"> Типы проектов определяются в модели.</w:t>
      </w:r>
    </w:p>
    <w:p w14:paraId="1D75ED40" w14:textId="77777777" w:rsidR="008B0A52" w:rsidRDefault="008B0A52" w:rsidP="008B0A52"/>
    <w:p w14:paraId="501B66DF" w14:textId="77777777" w:rsidR="00693C3D" w:rsidRDefault="00693C3D" w:rsidP="008B0A52">
      <w:r>
        <w:t xml:space="preserve">При выпадении фишки </w:t>
      </w:r>
      <w:proofErr w:type="spellStart"/>
      <w:r>
        <w:t>инвест</w:t>
      </w:r>
      <w:proofErr w:type="spellEnd"/>
      <w:r>
        <w:t xml:space="preserve">. проекта игроку не показывается большой объем информации. Администратор рассказывает о возможных </w:t>
      </w:r>
      <w:proofErr w:type="spellStart"/>
      <w:r>
        <w:t>инвест</w:t>
      </w:r>
      <w:proofErr w:type="spellEnd"/>
      <w:r>
        <w:t xml:space="preserve"> проектах и далее игрок может посчитать влияние проекта на бизнес своими силами «на бумажке».</w:t>
      </w:r>
    </w:p>
    <w:p w14:paraId="464662CF" w14:textId="77777777" w:rsidR="00693C3D" w:rsidRDefault="00693C3D" w:rsidP="008B0A52"/>
    <w:p w14:paraId="15498B53" w14:textId="77777777" w:rsidR="00693C3D" w:rsidRDefault="00693C3D" w:rsidP="008B0A52">
      <w:r>
        <w:t>Игроку отображается следующая информация</w:t>
      </w:r>
    </w:p>
    <w:p w14:paraId="4172A6C0" w14:textId="77777777" w:rsidR="00693C3D" w:rsidRDefault="00693C3D" w:rsidP="00693C3D">
      <w:pPr>
        <w:pStyle w:val="ac"/>
        <w:numPr>
          <w:ilvl w:val="0"/>
          <w:numId w:val="65"/>
        </w:numPr>
      </w:pPr>
      <w:r>
        <w:t>Размер проекта (малый/большой/средний)</w:t>
      </w:r>
    </w:p>
    <w:p w14:paraId="6673E50C" w14:textId="77777777" w:rsidR="00693C3D" w:rsidRDefault="00693C3D" w:rsidP="00693C3D">
      <w:pPr>
        <w:pStyle w:val="ac"/>
        <w:numPr>
          <w:ilvl w:val="0"/>
          <w:numId w:val="65"/>
        </w:numPr>
      </w:pPr>
      <w:r>
        <w:t>Размер инвестиций</w:t>
      </w:r>
    </w:p>
    <w:p w14:paraId="0726DA46" w14:textId="77777777" w:rsidR="00693C3D" w:rsidRPr="00693C3D" w:rsidRDefault="00693C3D" w:rsidP="00693C3D">
      <w:pPr>
        <w:pStyle w:val="ac"/>
        <w:numPr>
          <w:ilvl w:val="0"/>
          <w:numId w:val="65"/>
        </w:numPr>
        <w:rPr>
          <w:highlight w:val="yellow"/>
        </w:rPr>
      </w:pPr>
      <w:r w:rsidRPr="00693C3D">
        <w:rPr>
          <w:highlight w:val="yellow"/>
        </w:rPr>
        <w:t>Что-то еще?</w:t>
      </w:r>
    </w:p>
    <w:p w14:paraId="78906BE5" w14:textId="77777777" w:rsidR="00693C3D" w:rsidRDefault="00693C3D" w:rsidP="008B0A52"/>
    <w:p w14:paraId="5788206F" w14:textId="77777777" w:rsidR="00693C3D" w:rsidRDefault="00693C3D" w:rsidP="008B0A52">
      <w:r>
        <w:t>На данном этапе все мощности используются целиком, замещение мощностей не поддерживается.</w:t>
      </w:r>
    </w:p>
    <w:p w14:paraId="1C512010" w14:textId="77777777" w:rsidR="008B0A52" w:rsidRDefault="008B0A52" w:rsidP="008B0A52"/>
    <w:p w14:paraId="6F47C234" w14:textId="77777777" w:rsidR="00693C3D" w:rsidRDefault="00693C3D" w:rsidP="008B0A52">
      <w:r>
        <w:t>Инвестиционный проект полностью рассчитывается и учитывается в игре исключительно моделью.</w:t>
      </w:r>
    </w:p>
    <w:p w14:paraId="2EF22E2B" w14:textId="77777777" w:rsidR="00693C3D" w:rsidRDefault="00693C3D" w:rsidP="008B0A52"/>
    <w:p w14:paraId="1BE1E30B" w14:textId="77777777" w:rsidR="008B0A52" w:rsidRDefault="008B0A52" w:rsidP="008B0A52">
      <w:r>
        <w:t>Инвестиционный проект развивается по следующему сценарию</w:t>
      </w:r>
    </w:p>
    <w:p w14:paraId="43CFD20C" w14:textId="77777777" w:rsidR="008B0A52" w:rsidRDefault="00E8766F" w:rsidP="00D82308">
      <w:pPr>
        <w:pStyle w:val="ac"/>
        <w:numPr>
          <w:ilvl w:val="0"/>
          <w:numId w:val="34"/>
        </w:numPr>
      </w:pPr>
      <w:r>
        <w:t xml:space="preserve">Модель </w:t>
      </w:r>
      <w:r w:rsidR="008B0A52">
        <w:t>рассчитывает фишки, некоторым игрокам выпадают инвестиционные  проекты</w:t>
      </w:r>
    </w:p>
    <w:p w14:paraId="16B9E0EA" w14:textId="77777777" w:rsidR="008B0A52" w:rsidRDefault="008B0A52" w:rsidP="00D82308">
      <w:pPr>
        <w:pStyle w:val="ac"/>
        <w:numPr>
          <w:ilvl w:val="0"/>
          <w:numId w:val="34"/>
        </w:numPr>
      </w:pPr>
      <w:r>
        <w:t>По обычному сценарию игрок должен обработать фишки до выставления товаров на рынок</w:t>
      </w:r>
    </w:p>
    <w:p w14:paraId="73F64094" w14:textId="77777777" w:rsidR="008B0A52" w:rsidRDefault="008B0A52" w:rsidP="00D82308">
      <w:pPr>
        <w:pStyle w:val="ac"/>
        <w:numPr>
          <w:ilvl w:val="0"/>
          <w:numId w:val="34"/>
        </w:numPr>
      </w:pPr>
      <w:r>
        <w:t>По инвестиционному проекту система показывает диалог с рассчитанными показателями для возможных размеров проекта</w:t>
      </w:r>
    </w:p>
    <w:p w14:paraId="49186A39" w14:textId="77777777" w:rsidR="00693C3D" w:rsidRDefault="00693C3D" w:rsidP="00693C3D">
      <w:pPr>
        <w:pStyle w:val="ac"/>
        <w:numPr>
          <w:ilvl w:val="1"/>
          <w:numId w:val="34"/>
        </w:numPr>
      </w:pPr>
      <w:r>
        <w:t>Размер проекта (малый/большой/средний)</w:t>
      </w:r>
    </w:p>
    <w:p w14:paraId="48AFDB4E" w14:textId="77777777" w:rsidR="008B0A52" w:rsidRDefault="00693C3D" w:rsidP="00D82308">
      <w:pPr>
        <w:pStyle w:val="ac"/>
        <w:numPr>
          <w:ilvl w:val="1"/>
          <w:numId w:val="34"/>
        </w:numPr>
      </w:pPr>
      <w:r>
        <w:t>Размер инвестиций</w:t>
      </w:r>
    </w:p>
    <w:p w14:paraId="1D7D2DEF" w14:textId="77777777" w:rsidR="008B0A52" w:rsidRDefault="008B0A52" w:rsidP="00D82308">
      <w:pPr>
        <w:pStyle w:val="ac"/>
        <w:numPr>
          <w:ilvl w:val="0"/>
          <w:numId w:val="34"/>
        </w:numPr>
      </w:pPr>
      <w:r>
        <w:t xml:space="preserve">Игрок выбирает желаемый тип проекта – соглашается с </w:t>
      </w:r>
      <w:proofErr w:type="gramStart"/>
      <w:r>
        <w:t>предложенным</w:t>
      </w:r>
      <w:proofErr w:type="gramEnd"/>
      <w:r>
        <w:t xml:space="preserve"> фишкой или </w:t>
      </w:r>
      <w:commentRangeStart w:id="62"/>
      <w:r>
        <w:t>понижает размер</w:t>
      </w:r>
      <w:commentRangeEnd w:id="62"/>
      <w:r w:rsidR="00693C3D">
        <w:rPr>
          <w:rStyle w:val="ad"/>
        </w:rPr>
        <w:commentReference w:id="62"/>
      </w:r>
    </w:p>
    <w:p w14:paraId="6657E132" w14:textId="77777777" w:rsidR="008B0A52" w:rsidRDefault="008B0A52" w:rsidP="00D82308">
      <w:pPr>
        <w:pStyle w:val="ac"/>
        <w:numPr>
          <w:ilvl w:val="0"/>
          <w:numId w:val="34"/>
        </w:numPr>
      </w:pPr>
      <w:r>
        <w:t>После решения по типу проекта нужно выбрать источник финансирования</w:t>
      </w:r>
    </w:p>
    <w:p w14:paraId="54671DEB" w14:textId="77777777" w:rsidR="008B0A52" w:rsidRDefault="008B0A52" w:rsidP="00D82308">
      <w:pPr>
        <w:pStyle w:val="ac"/>
        <w:numPr>
          <w:ilvl w:val="1"/>
          <w:numId w:val="34"/>
        </w:numPr>
      </w:pPr>
      <w:r>
        <w:t>Собственные средства</w:t>
      </w:r>
    </w:p>
    <w:p w14:paraId="12F3A9A6" w14:textId="77777777" w:rsidR="008B0A52" w:rsidRDefault="008B0A52" w:rsidP="00D82308">
      <w:pPr>
        <w:pStyle w:val="ac"/>
        <w:numPr>
          <w:ilvl w:val="1"/>
          <w:numId w:val="34"/>
        </w:numPr>
      </w:pPr>
      <w:r>
        <w:t>Банковский кредит</w:t>
      </w:r>
    </w:p>
    <w:p w14:paraId="28C000A6" w14:textId="77777777" w:rsidR="008B0A52" w:rsidRDefault="008B0A52" w:rsidP="00D82308">
      <w:pPr>
        <w:pStyle w:val="ac"/>
        <w:numPr>
          <w:ilvl w:val="0"/>
          <w:numId w:val="34"/>
        </w:numPr>
      </w:pPr>
      <w:r>
        <w:t>У игрока должна быть возможность из диалога инвестиционного проекта</w:t>
      </w:r>
    </w:p>
    <w:p w14:paraId="68E5B4BF" w14:textId="77777777" w:rsidR="008B0A52" w:rsidRDefault="008B0A52" w:rsidP="00D82308">
      <w:pPr>
        <w:pStyle w:val="ac"/>
        <w:numPr>
          <w:ilvl w:val="1"/>
          <w:numId w:val="34"/>
        </w:numPr>
      </w:pPr>
      <w:r>
        <w:t>Посмотреть размер наличных средств</w:t>
      </w:r>
    </w:p>
    <w:p w14:paraId="4F53F86D" w14:textId="77777777" w:rsidR="008B0A52" w:rsidRDefault="008B0A52" w:rsidP="00D82308">
      <w:pPr>
        <w:pStyle w:val="ac"/>
        <w:numPr>
          <w:ilvl w:val="1"/>
          <w:numId w:val="34"/>
        </w:numPr>
      </w:pPr>
      <w:r>
        <w:t>Инициировать заявку на кредит</w:t>
      </w:r>
    </w:p>
    <w:p w14:paraId="636E3CCC" w14:textId="77777777" w:rsidR="008B0A52" w:rsidRDefault="008B0A52" w:rsidP="00D82308">
      <w:pPr>
        <w:pStyle w:val="ac"/>
        <w:numPr>
          <w:ilvl w:val="0"/>
          <w:numId w:val="34"/>
        </w:numPr>
      </w:pPr>
      <w:r>
        <w:t>После решения по источнику финансирования игрок окончательно подтверждает старт проекта</w:t>
      </w:r>
    </w:p>
    <w:p w14:paraId="171F37BA" w14:textId="77777777" w:rsidR="008B0A52" w:rsidRPr="00693C3D" w:rsidRDefault="008B0A52" w:rsidP="00D82308">
      <w:pPr>
        <w:pStyle w:val="ac"/>
        <w:numPr>
          <w:ilvl w:val="0"/>
          <w:numId w:val="34"/>
        </w:numPr>
      </w:pPr>
      <w:r w:rsidRPr="00693C3D">
        <w:t>Игрок может отказаться от проекта на любом шаге до окончательного утверждения</w:t>
      </w:r>
    </w:p>
    <w:p w14:paraId="23A99757" w14:textId="77777777" w:rsidR="008B0A52" w:rsidRDefault="008B0A52" w:rsidP="00693C3D">
      <w:pPr>
        <w:pStyle w:val="ac"/>
        <w:numPr>
          <w:ilvl w:val="0"/>
          <w:numId w:val="34"/>
        </w:numPr>
        <w:rPr>
          <w:highlight w:val="yellow"/>
        </w:rPr>
      </w:pPr>
      <w:r w:rsidRPr="00693C3D">
        <w:t>После</w:t>
      </w:r>
      <w:r>
        <w:t xml:space="preserve"> </w:t>
      </w:r>
      <w:r w:rsidR="00693C3D">
        <w:t xml:space="preserve">финального утверждения факт </w:t>
      </w:r>
      <w:r w:rsidR="00E8766F">
        <w:t xml:space="preserve">согласия </w:t>
      </w:r>
      <w:r w:rsidR="00693C3D">
        <w:t xml:space="preserve">передается в модель, которая начинает учитывать </w:t>
      </w:r>
      <w:proofErr w:type="spellStart"/>
      <w:r w:rsidR="00693C3D">
        <w:t>инвест</w:t>
      </w:r>
      <w:proofErr w:type="spellEnd"/>
      <w:r w:rsidR="00693C3D">
        <w:t xml:space="preserve"> прое</w:t>
      </w:r>
      <w:proofErr w:type="gramStart"/>
      <w:r w:rsidR="00693C3D">
        <w:t>кт в св</w:t>
      </w:r>
      <w:proofErr w:type="gramEnd"/>
      <w:r w:rsidR="00693C3D">
        <w:t>оей работе.</w:t>
      </w:r>
    </w:p>
    <w:p w14:paraId="3C1FA3FF" w14:textId="77777777" w:rsidR="008B0A52" w:rsidRDefault="008B0A52" w:rsidP="008B0A52"/>
    <w:p w14:paraId="24E33ABD" w14:textId="77777777" w:rsidR="008B0A52" w:rsidRDefault="008B0A52" w:rsidP="008B0A52">
      <w:pPr>
        <w:pStyle w:val="2"/>
      </w:pPr>
      <w:bookmarkStart w:id="63" w:name="_Toc351563317"/>
      <w:r>
        <w:lastRenderedPageBreak/>
        <w:t>Реализовать проект по сокращению затрат</w:t>
      </w:r>
      <w:bookmarkEnd w:id="63"/>
    </w:p>
    <w:p w14:paraId="3C513AFA" w14:textId="77777777" w:rsidR="008B0A52" w:rsidRPr="00AE7F61" w:rsidRDefault="00E8766F" w:rsidP="008B0A52">
      <w:pPr>
        <w:jc w:val="center"/>
      </w:pPr>
      <w:r>
        <w:object w:dxaOrig="8325" w:dyaOrig="4440" w14:anchorId="67B6D8A7">
          <v:shape id="_x0000_i1029" type="#_x0000_t75" style="width:416.25pt;height:222pt" o:ole="">
            <v:imagedata r:id="rId21" o:title=""/>
          </v:shape>
          <o:OLEObject Type="Embed" ProgID="Visio.Drawing.15" ShapeID="_x0000_i1029" DrawAspect="Content" ObjectID="_1445773385" r:id="rId22"/>
        </w:object>
      </w:r>
    </w:p>
    <w:p w14:paraId="13506C41" w14:textId="77777777" w:rsidR="008B0A52" w:rsidRDefault="008B0A52" w:rsidP="008B0A52">
      <w:r>
        <w:t>По аналогии с инвестиционным проектом, проект по сокращению затрат можно осуществить при выпадении соответствующей фишки.</w:t>
      </w:r>
    </w:p>
    <w:p w14:paraId="0F55AE84" w14:textId="77777777" w:rsidR="008B0A52" w:rsidRDefault="008B0A52" w:rsidP="008B0A52"/>
    <w:p w14:paraId="6514BA91" w14:textId="77777777" w:rsidR="008B0A52" w:rsidRDefault="008B0A52" w:rsidP="008B0A52">
      <w:r>
        <w:t xml:space="preserve">Проект по сокращению затрат уменьшает </w:t>
      </w:r>
      <w:r w:rsidRPr="002F2588">
        <w:rPr>
          <w:b/>
        </w:rPr>
        <w:t>только</w:t>
      </w:r>
      <w:r>
        <w:t xml:space="preserve"> переменные затраты. Существует три размера проекта - </w:t>
      </w:r>
      <w:r w:rsidRPr="002F2588">
        <w:t>сокращение переменных затрат на 2, 4  и 6%.  Инвестиции соответственно 2, 3 и 4% единовременно</w:t>
      </w:r>
      <w:r>
        <w:t>.</w:t>
      </w:r>
    </w:p>
    <w:p w14:paraId="67464ADA" w14:textId="77777777" w:rsidR="008B0A52" w:rsidRDefault="008B0A52" w:rsidP="008B0A52">
      <w:pPr>
        <w:pStyle w:val="TableText"/>
      </w:pPr>
    </w:p>
    <w:p w14:paraId="0EB288E8" w14:textId="77777777" w:rsidR="008B0A52" w:rsidRPr="00D05030" w:rsidRDefault="008B0A52" w:rsidP="008B0A52">
      <w:r w:rsidRPr="00D05030">
        <w:t>Источники сре</w:t>
      </w:r>
      <w:proofErr w:type="gramStart"/>
      <w:r w:rsidRPr="00D05030">
        <w:t>дств дл</w:t>
      </w:r>
      <w:proofErr w:type="gramEnd"/>
      <w:r w:rsidRPr="00D05030">
        <w:t>я осуществления проекта:</w:t>
      </w:r>
    </w:p>
    <w:p w14:paraId="723ADB7C" w14:textId="77777777" w:rsidR="008B0A52" w:rsidRPr="00D05030" w:rsidRDefault="008B0A52" w:rsidP="00D82308">
      <w:pPr>
        <w:pStyle w:val="ac"/>
        <w:numPr>
          <w:ilvl w:val="0"/>
          <w:numId w:val="35"/>
        </w:numPr>
      </w:pPr>
      <w:r w:rsidRPr="00D05030">
        <w:t>Собственные средства</w:t>
      </w:r>
    </w:p>
    <w:p w14:paraId="57030E85" w14:textId="77777777" w:rsidR="008B0A52" w:rsidRPr="00D05030" w:rsidRDefault="008B0A52" w:rsidP="00D82308">
      <w:pPr>
        <w:pStyle w:val="ac"/>
        <w:numPr>
          <w:ilvl w:val="0"/>
          <w:numId w:val="35"/>
        </w:numPr>
      </w:pPr>
      <w:r w:rsidRPr="00D05030">
        <w:t>Банковский кредит</w:t>
      </w:r>
    </w:p>
    <w:p w14:paraId="2B50E281" w14:textId="77777777" w:rsidR="008B0A52" w:rsidRDefault="008B0A52" w:rsidP="008B0A52"/>
    <w:p w14:paraId="590E2EB3" w14:textId="77777777" w:rsidR="008B0A52" w:rsidRDefault="008B0A52" w:rsidP="008B0A52">
      <w:r>
        <w:t>Затраты сокращаются сразу после старта проекта.</w:t>
      </w:r>
    </w:p>
    <w:p w14:paraId="10227FF1" w14:textId="77777777" w:rsidR="008B0A52" w:rsidRDefault="008B0A52" w:rsidP="008B0A52"/>
    <w:p w14:paraId="1692FE25" w14:textId="77777777" w:rsidR="008B0A52" w:rsidRDefault="008B0A52" w:rsidP="008B0A52">
      <w:r>
        <w:t>Проект по сокращению затрат развивается по следующему сценарию:</w:t>
      </w:r>
    </w:p>
    <w:p w14:paraId="202C90C2" w14:textId="77777777" w:rsidR="008B0A52" w:rsidRDefault="00E8766F" w:rsidP="00D82308">
      <w:pPr>
        <w:pStyle w:val="ac"/>
        <w:numPr>
          <w:ilvl w:val="0"/>
          <w:numId w:val="36"/>
        </w:numPr>
      </w:pPr>
      <w:r>
        <w:t xml:space="preserve">Модель </w:t>
      </w:r>
      <w:r w:rsidR="008B0A52">
        <w:t>рассчитывает фишки, некоторым игрокам выпадают проекты по сокращению затрат</w:t>
      </w:r>
    </w:p>
    <w:p w14:paraId="68BA289B" w14:textId="77777777" w:rsidR="008B0A52" w:rsidRDefault="008B0A52" w:rsidP="00D82308">
      <w:pPr>
        <w:pStyle w:val="ac"/>
        <w:numPr>
          <w:ilvl w:val="0"/>
          <w:numId w:val="36"/>
        </w:numPr>
      </w:pPr>
      <w:r>
        <w:t>По обычному сценарию игрок должен обработать фишки до выставления товаров на рынок</w:t>
      </w:r>
    </w:p>
    <w:p w14:paraId="48B4C31C" w14:textId="77777777" w:rsidR="008B0A52" w:rsidRDefault="008B0A52" w:rsidP="00D82308">
      <w:pPr>
        <w:pStyle w:val="ac"/>
        <w:numPr>
          <w:ilvl w:val="0"/>
          <w:numId w:val="36"/>
        </w:numPr>
      </w:pPr>
      <w:r>
        <w:t xml:space="preserve">По проекту по сокращению </w:t>
      </w:r>
      <w:proofErr w:type="spellStart"/>
      <w:r>
        <w:t>затарат</w:t>
      </w:r>
      <w:proofErr w:type="spellEnd"/>
      <w:r>
        <w:t xml:space="preserve"> система показывает диалог с рассчитанными </w:t>
      </w:r>
      <w:commentRangeStart w:id="64"/>
      <w:r>
        <w:t>показателями</w:t>
      </w:r>
      <w:commentRangeEnd w:id="64"/>
      <w:r>
        <w:rPr>
          <w:rStyle w:val="ad"/>
        </w:rPr>
        <w:commentReference w:id="64"/>
      </w:r>
      <w:r>
        <w:t xml:space="preserve"> трех размеров проекта</w:t>
      </w:r>
    </w:p>
    <w:p w14:paraId="59ADEC3A" w14:textId="77777777" w:rsidR="008B0A52" w:rsidRDefault="008B0A52" w:rsidP="00D82308">
      <w:pPr>
        <w:pStyle w:val="ac"/>
        <w:numPr>
          <w:ilvl w:val="1"/>
          <w:numId w:val="36"/>
        </w:numPr>
      </w:pPr>
      <w:r>
        <w:t>Размер проекта (сокращение затрат)</w:t>
      </w:r>
    </w:p>
    <w:p w14:paraId="004C4BDC" w14:textId="77777777" w:rsidR="008B0A52" w:rsidRDefault="008B0A52" w:rsidP="00D82308">
      <w:pPr>
        <w:pStyle w:val="ac"/>
        <w:numPr>
          <w:ilvl w:val="1"/>
          <w:numId w:val="36"/>
        </w:numPr>
      </w:pPr>
      <w:r>
        <w:t>Размер инвестиций</w:t>
      </w:r>
    </w:p>
    <w:p w14:paraId="0A06E1C9" w14:textId="77777777" w:rsidR="008B0A52" w:rsidRDefault="008B0A52" w:rsidP="00D82308">
      <w:pPr>
        <w:pStyle w:val="ac"/>
        <w:numPr>
          <w:ilvl w:val="0"/>
          <w:numId w:val="36"/>
        </w:numPr>
      </w:pPr>
      <w:r>
        <w:t>Игрок выбирает желаемый тип проекта</w:t>
      </w:r>
    </w:p>
    <w:p w14:paraId="45108B9A" w14:textId="77777777" w:rsidR="008B0A52" w:rsidRDefault="008B0A52" w:rsidP="00D82308">
      <w:pPr>
        <w:pStyle w:val="ac"/>
        <w:numPr>
          <w:ilvl w:val="0"/>
          <w:numId w:val="36"/>
        </w:numPr>
      </w:pPr>
      <w:r>
        <w:t>После решения по типу проекта нужно выбрать источник финансирования</w:t>
      </w:r>
    </w:p>
    <w:p w14:paraId="26C861EA" w14:textId="77777777" w:rsidR="008B0A52" w:rsidRDefault="008B0A52" w:rsidP="00D82308">
      <w:pPr>
        <w:pStyle w:val="ac"/>
        <w:numPr>
          <w:ilvl w:val="1"/>
          <w:numId w:val="36"/>
        </w:numPr>
      </w:pPr>
      <w:r>
        <w:t>Собственные средства</w:t>
      </w:r>
    </w:p>
    <w:p w14:paraId="7061036E" w14:textId="77777777" w:rsidR="008B0A52" w:rsidRDefault="008B0A52" w:rsidP="00D82308">
      <w:pPr>
        <w:pStyle w:val="ac"/>
        <w:numPr>
          <w:ilvl w:val="1"/>
          <w:numId w:val="36"/>
        </w:numPr>
      </w:pPr>
      <w:r>
        <w:t>Банковский кредит</w:t>
      </w:r>
    </w:p>
    <w:p w14:paraId="54CD805B" w14:textId="77777777" w:rsidR="008B0A52" w:rsidRDefault="008B0A52" w:rsidP="00D82308">
      <w:pPr>
        <w:pStyle w:val="ac"/>
        <w:numPr>
          <w:ilvl w:val="0"/>
          <w:numId w:val="36"/>
        </w:numPr>
      </w:pPr>
      <w:r>
        <w:t>У игрока должна быть возможность из диалога инвестиционного проекта</w:t>
      </w:r>
    </w:p>
    <w:p w14:paraId="6AC20463" w14:textId="77777777" w:rsidR="008B0A52" w:rsidRDefault="008B0A52" w:rsidP="00D82308">
      <w:pPr>
        <w:pStyle w:val="ac"/>
        <w:numPr>
          <w:ilvl w:val="1"/>
          <w:numId w:val="36"/>
        </w:numPr>
      </w:pPr>
      <w:r>
        <w:t>Посмотреть размер наличных средств</w:t>
      </w:r>
    </w:p>
    <w:p w14:paraId="302F484C" w14:textId="77777777" w:rsidR="008B0A52" w:rsidRDefault="008B0A52" w:rsidP="00D82308">
      <w:pPr>
        <w:pStyle w:val="ac"/>
        <w:numPr>
          <w:ilvl w:val="1"/>
          <w:numId w:val="36"/>
        </w:numPr>
      </w:pPr>
      <w:r>
        <w:t>Инициировать заявку на кредит</w:t>
      </w:r>
    </w:p>
    <w:p w14:paraId="20F54887" w14:textId="77777777" w:rsidR="008B0A52" w:rsidRDefault="008B0A52" w:rsidP="00D82308">
      <w:pPr>
        <w:pStyle w:val="ac"/>
        <w:numPr>
          <w:ilvl w:val="0"/>
          <w:numId w:val="36"/>
        </w:numPr>
      </w:pPr>
      <w:r>
        <w:t>После решения по источнику финансирования игрок окончательно подтверждает старт проекта</w:t>
      </w:r>
    </w:p>
    <w:p w14:paraId="7CEC305E" w14:textId="77777777" w:rsidR="00E8766F" w:rsidRDefault="008B0A52" w:rsidP="00D82308">
      <w:pPr>
        <w:pStyle w:val="ac"/>
        <w:numPr>
          <w:ilvl w:val="0"/>
          <w:numId w:val="36"/>
        </w:numPr>
      </w:pPr>
      <w:r>
        <w:t>Игрок может отказаться от проекта на любом шаге до окончательного утверждения</w:t>
      </w:r>
    </w:p>
    <w:p w14:paraId="0C087160" w14:textId="77777777" w:rsidR="008B0A52" w:rsidRPr="008B0A52" w:rsidRDefault="00E8766F" w:rsidP="00E8766F">
      <w:pPr>
        <w:pStyle w:val="ac"/>
        <w:numPr>
          <w:ilvl w:val="0"/>
          <w:numId w:val="36"/>
        </w:numPr>
      </w:pPr>
      <w:r w:rsidRPr="00693C3D">
        <w:t>После</w:t>
      </w:r>
      <w:r>
        <w:t xml:space="preserve"> финального утверждения факт согласия передается в модель, которая начинает учитывать прое</w:t>
      </w:r>
      <w:proofErr w:type="gramStart"/>
      <w:r>
        <w:t>кт в св</w:t>
      </w:r>
      <w:proofErr w:type="gramEnd"/>
      <w:r>
        <w:t>оей работе</w:t>
      </w:r>
    </w:p>
    <w:p w14:paraId="3AF220A7" w14:textId="77777777" w:rsidR="00AF3552" w:rsidRDefault="00AF3552" w:rsidP="00AF3552"/>
    <w:p w14:paraId="75DB8A05" w14:textId="77777777" w:rsidR="008B0A52" w:rsidRDefault="008B0A52" w:rsidP="008B0A52">
      <w:pPr>
        <w:pStyle w:val="2"/>
      </w:pPr>
      <w:bookmarkStart w:id="65" w:name="_Ref349823193"/>
      <w:bookmarkStart w:id="66" w:name="_Toc351563318"/>
      <w:r>
        <w:lastRenderedPageBreak/>
        <w:t>Государственное регулирование отрасли</w:t>
      </w:r>
      <w:bookmarkEnd w:id="65"/>
      <w:bookmarkEnd w:id="66"/>
      <w:r>
        <w:tab/>
      </w:r>
    </w:p>
    <w:p w14:paraId="024ADC7A" w14:textId="77777777" w:rsidR="008B0A52" w:rsidRDefault="00E8766F" w:rsidP="008B0A52">
      <w:pPr>
        <w:jc w:val="center"/>
      </w:pPr>
      <w:r>
        <w:object w:dxaOrig="10306" w:dyaOrig="3585" w14:anchorId="6CA272BB">
          <v:shape id="_x0000_i1030" type="#_x0000_t75" style="width:453.75pt;height:157.5pt" o:ole="">
            <v:imagedata r:id="rId23" o:title=""/>
          </v:shape>
          <o:OLEObject Type="Embed" ProgID="Visio.Drawing.15" ShapeID="_x0000_i1030" DrawAspect="Content" ObjectID="_1445773386" r:id="rId24"/>
        </w:object>
      </w:r>
    </w:p>
    <w:p w14:paraId="0CF8F523" w14:textId="77777777" w:rsidR="008B0A52" w:rsidRDefault="008B0A52" w:rsidP="008B0A52"/>
    <w:p w14:paraId="45E0F7C3" w14:textId="77777777" w:rsidR="008B0A52" w:rsidRDefault="008B0A52" w:rsidP="008B0A52">
      <w:r>
        <w:t xml:space="preserve">На каждом игровом шаге </w:t>
      </w:r>
      <w:r w:rsidR="00A946DE">
        <w:t xml:space="preserve">администратор в </w:t>
      </w:r>
      <w:r>
        <w:t>рол</w:t>
      </w:r>
      <w:r w:rsidR="00A946DE">
        <w:t>и</w:t>
      </w:r>
      <w:r>
        <w:t xml:space="preserve"> государств</w:t>
      </w:r>
      <w:r w:rsidR="00A946DE">
        <w:t>а</w:t>
      </w:r>
      <w:r>
        <w:t xml:space="preserve"> может провести государственное регулирование отрасли. </w:t>
      </w:r>
    </w:p>
    <w:p w14:paraId="628DDF93" w14:textId="77777777" w:rsidR="008B0A52" w:rsidRDefault="008B0A52" w:rsidP="008B0A52"/>
    <w:p w14:paraId="77C702F5" w14:textId="77777777" w:rsidR="008B0A52" w:rsidRDefault="008B0A52" w:rsidP="008B0A52">
      <w:r>
        <w:t>Государству доступны следующие действия в рамках регулирования</w:t>
      </w:r>
    </w:p>
    <w:p w14:paraId="28C97B2C" w14:textId="77777777" w:rsidR="008B0A52" w:rsidRDefault="008B0A52" w:rsidP="00D82308">
      <w:pPr>
        <w:pStyle w:val="ac"/>
        <w:numPr>
          <w:ilvl w:val="0"/>
          <w:numId w:val="37"/>
        </w:numPr>
      </w:pPr>
      <w:r>
        <w:t>Установить минимальную и максимальную цену на товар</w:t>
      </w:r>
    </w:p>
    <w:p w14:paraId="54871EB9" w14:textId="77777777" w:rsidR="008B0A52" w:rsidRDefault="008B0A52" w:rsidP="00D82308">
      <w:pPr>
        <w:pStyle w:val="ac"/>
        <w:numPr>
          <w:ilvl w:val="1"/>
          <w:numId w:val="37"/>
        </w:numPr>
      </w:pPr>
      <w:r>
        <w:t>Необходимо выбрать ограничение по минимальной / максимальной / обеим границам</w:t>
      </w:r>
    </w:p>
    <w:p w14:paraId="5EB293F2" w14:textId="77777777" w:rsidR="008B0A52" w:rsidRDefault="008B0A52" w:rsidP="00D82308">
      <w:pPr>
        <w:pStyle w:val="ac"/>
        <w:numPr>
          <w:ilvl w:val="0"/>
          <w:numId w:val="37"/>
        </w:numPr>
      </w:pPr>
      <w:r>
        <w:t>Повысить зарплаты в отрасли</w:t>
      </w:r>
    </w:p>
    <w:p w14:paraId="03E2849B" w14:textId="77777777" w:rsidR="008B0A52" w:rsidRDefault="008B0A52" w:rsidP="00D82308">
      <w:pPr>
        <w:pStyle w:val="ac"/>
        <w:numPr>
          <w:ilvl w:val="1"/>
          <w:numId w:val="37"/>
        </w:numPr>
      </w:pPr>
      <w:r>
        <w:t xml:space="preserve">Необходимо выбрать размер увеличения затрат. </w:t>
      </w:r>
    </w:p>
    <w:p w14:paraId="2405F20C" w14:textId="77777777" w:rsidR="008B0A52" w:rsidRDefault="008B0A52" w:rsidP="00D82308">
      <w:pPr>
        <w:pStyle w:val="ac"/>
        <w:numPr>
          <w:ilvl w:val="0"/>
          <w:numId w:val="37"/>
        </w:numPr>
      </w:pPr>
      <w:r w:rsidRPr="004702B0">
        <w:t xml:space="preserve">Государство может поддержать отрасль и прибегнуть </w:t>
      </w:r>
      <w:proofErr w:type="gramStart"/>
      <w:r w:rsidRPr="004702B0">
        <w:t>к</w:t>
      </w:r>
      <w:proofErr w:type="gramEnd"/>
      <w:r w:rsidRPr="004702B0">
        <w:t xml:space="preserve"> </w:t>
      </w:r>
      <w:r>
        <w:tab/>
      </w:r>
      <w:r w:rsidRPr="004702B0">
        <w:t>,</w:t>
      </w:r>
    </w:p>
    <w:p w14:paraId="132371A1" w14:textId="77777777" w:rsidR="008B0A52" w:rsidRDefault="008B0A52" w:rsidP="00D82308">
      <w:pPr>
        <w:pStyle w:val="ac"/>
        <w:numPr>
          <w:ilvl w:val="1"/>
          <w:numId w:val="37"/>
        </w:numPr>
      </w:pPr>
      <w:r>
        <w:t xml:space="preserve">Необходимо выбрать </w:t>
      </w:r>
      <w:r w:rsidRPr="004702B0">
        <w:t xml:space="preserve">размер </w:t>
      </w:r>
      <w:r>
        <w:t>печати денег</w:t>
      </w:r>
      <w:r w:rsidR="00A946DE">
        <w:t xml:space="preserve"> / увеличение спроса в процентах</w:t>
      </w:r>
    </w:p>
    <w:p w14:paraId="51CAFAF7" w14:textId="77777777" w:rsidR="008B0A52" w:rsidRDefault="008B0A52" w:rsidP="008B0A52"/>
    <w:p w14:paraId="730AA886" w14:textId="77777777" w:rsidR="008B0A52" w:rsidRDefault="008B0A52" w:rsidP="008B0A52">
      <w:r>
        <w:t xml:space="preserve">Все действия государственного регулирования вступают в силу </w:t>
      </w:r>
      <w:r w:rsidR="00A946DE">
        <w:t>со следующего шага</w:t>
      </w:r>
      <w:r>
        <w:t>.</w:t>
      </w:r>
    </w:p>
    <w:p w14:paraId="7AF011DD" w14:textId="77777777" w:rsidR="008B0A52" w:rsidRDefault="008B0A52" w:rsidP="008B0A52"/>
    <w:p w14:paraId="66EA4EC8" w14:textId="77777777" w:rsidR="00AF3552" w:rsidRPr="00A946DE" w:rsidRDefault="00A946DE" w:rsidP="008B0A52">
      <w:r>
        <w:t xml:space="preserve">Государственное регулирование производится в </w:t>
      </w:r>
      <w:r>
        <w:rPr>
          <w:lang w:val="en-US"/>
        </w:rPr>
        <w:t>Excel</w:t>
      </w:r>
      <w:r w:rsidRPr="00A946DE">
        <w:t xml:space="preserve"> </w:t>
      </w:r>
      <w:r>
        <w:t xml:space="preserve">документе и целиком </w:t>
      </w:r>
      <w:proofErr w:type="spellStart"/>
      <w:r>
        <w:t>обрабытывается</w:t>
      </w:r>
      <w:proofErr w:type="spellEnd"/>
      <w:r>
        <w:t xml:space="preserve"> моделью.</w:t>
      </w:r>
    </w:p>
    <w:p w14:paraId="45DD4677" w14:textId="77777777" w:rsidR="008B0A52" w:rsidRDefault="008B0A52" w:rsidP="008B0A52"/>
    <w:p w14:paraId="54E52E14" w14:textId="77777777" w:rsidR="008B0A52" w:rsidRDefault="008B0A52" w:rsidP="008B0A52"/>
    <w:p w14:paraId="77258FDA" w14:textId="77777777" w:rsidR="008B0A52" w:rsidRDefault="008B0A52" w:rsidP="008B0A52">
      <w:pPr>
        <w:pStyle w:val="2"/>
      </w:pPr>
      <w:bookmarkStart w:id="67" w:name="_Toc351563320"/>
      <w:r>
        <w:t>Купить другого игрока</w:t>
      </w:r>
      <w:bookmarkEnd w:id="67"/>
    </w:p>
    <w:p w14:paraId="770C8F2F" w14:textId="77777777" w:rsidR="008B0A52" w:rsidRDefault="00A946DE" w:rsidP="008B0A52">
      <w:pPr>
        <w:jc w:val="center"/>
      </w:pPr>
      <w:r>
        <w:object w:dxaOrig="7816" w:dyaOrig="4725" w14:anchorId="2F1857A3">
          <v:shape id="_x0000_i1031" type="#_x0000_t75" style="width:390.75pt;height:236.25pt" o:ole="">
            <v:imagedata r:id="rId25" o:title=""/>
          </v:shape>
          <o:OLEObject Type="Embed" ProgID="Visio.Drawing.15" ShapeID="_x0000_i1031" DrawAspect="Content" ObjectID="_1445773387" r:id="rId26"/>
        </w:object>
      </w:r>
    </w:p>
    <w:p w14:paraId="37DDFAFB" w14:textId="77777777" w:rsidR="008B0A52" w:rsidRDefault="008B0A52" w:rsidP="008B0A52">
      <w:r>
        <w:t>Купить другого игрока можно при выпадении соответствующей фишки.</w:t>
      </w:r>
    </w:p>
    <w:p w14:paraId="59F2413B" w14:textId="77777777" w:rsidR="00A946DE" w:rsidRDefault="00A946DE" w:rsidP="008B0A52"/>
    <w:p w14:paraId="3DBD4A4D" w14:textId="77777777" w:rsidR="00A946DE" w:rsidRDefault="00A946DE" w:rsidP="008B0A52">
      <w:r>
        <w:t xml:space="preserve">В настоящий момент поддерживается только покупка банкротов. Модель </w:t>
      </w:r>
      <w:proofErr w:type="gramStart"/>
      <w:r>
        <w:t>рассчитывает стоимость предприятия-банкрота</w:t>
      </w:r>
      <w:r w:rsidR="00295D35">
        <w:t xml:space="preserve"> и предлагает купить банкрота другому игроку используя</w:t>
      </w:r>
      <w:proofErr w:type="gramEnd"/>
      <w:r w:rsidR="00295D35">
        <w:t xml:space="preserve"> фишку. </w:t>
      </w:r>
      <w:proofErr w:type="gramStart"/>
      <w:r w:rsidR="00295D35">
        <w:t>Предполагается</w:t>
      </w:r>
      <w:proofErr w:type="gramEnd"/>
      <w:r w:rsidR="00295D35">
        <w:t xml:space="preserve"> что если банкрота не покупают то модель будет снижать стоимость.</w:t>
      </w:r>
    </w:p>
    <w:p w14:paraId="21D84BF5" w14:textId="77777777" w:rsidR="008B0A52" w:rsidRDefault="008B0A52" w:rsidP="008B0A52"/>
    <w:p w14:paraId="01E6C3A2" w14:textId="77777777" w:rsidR="00295D35" w:rsidRDefault="00295D35" w:rsidP="008B0A52">
      <w:r>
        <w:t xml:space="preserve">После банкротства на счету предприятия остается нулевой или отрицательный баланс.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покупки</w:t>
      </w:r>
      <w:proofErr w:type="gramEnd"/>
      <w:r>
        <w:t xml:space="preserve"> предприятия банкрота покупатель обязан оплатить стоимость самой покупки / перехода права собственности. </w:t>
      </w:r>
      <w:r w:rsidR="00CE6440">
        <w:t>Дополнительно чтобы предприятие могло функционировать покупатель должен внести некую сумму на счет предприятия. Оба числа будут рассчитываться моделью,</w:t>
      </w:r>
    </w:p>
    <w:p w14:paraId="0CEBD839" w14:textId="77777777" w:rsidR="00295D35" w:rsidRDefault="00295D35" w:rsidP="008B0A52"/>
    <w:p w14:paraId="4ED2C94B" w14:textId="77777777" w:rsidR="00CE6440" w:rsidRDefault="00CE6440" w:rsidP="008B0A52">
      <w:r>
        <w:t>После покупки новый игрок владеет заводами как независимыми предприятиями.</w:t>
      </w:r>
    </w:p>
    <w:p w14:paraId="078110C4" w14:textId="77777777" w:rsidR="00CE6440" w:rsidRDefault="00CE6440" w:rsidP="008B0A52"/>
    <w:p w14:paraId="7D6CE12D" w14:textId="77777777" w:rsidR="008B0A52" w:rsidRDefault="008B0A52" w:rsidP="008B0A52">
      <w:r>
        <w:t>Покупка другого игрока развивается по следующему сценарию</w:t>
      </w:r>
    </w:p>
    <w:p w14:paraId="55078178" w14:textId="77777777" w:rsidR="00CE6440" w:rsidRDefault="00CE6440" w:rsidP="00D82308">
      <w:pPr>
        <w:pStyle w:val="ac"/>
        <w:numPr>
          <w:ilvl w:val="0"/>
          <w:numId w:val="38"/>
        </w:numPr>
      </w:pPr>
      <w:r>
        <w:t>Происходит банкротство некого игрока</w:t>
      </w:r>
    </w:p>
    <w:p w14:paraId="1BFEB7D5" w14:textId="77777777" w:rsidR="008B0A52" w:rsidRDefault="008B0A52" w:rsidP="00D82308">
      <w:pPr>
        <w:pStyle w:val="ac"/>
        <w:numPr>
          <w:ilvl w:val="0"/>
          <w:numId w:val="38"/>
        </w:numPr>
      </w:pPr>
      <w:r>
        <w:t xml:space="preserve">Система рассчитывает фишки, </w:t>
      </w:r>
      <w:r w:rsidR="00CE6440">
        <w:t xml:space="preserve">одному </w:t>
      </w:r>
      <w:r>
        <w:t>игрок</w:t>
      </w:r>
      <w:r w:rsidR="00CE6440">
        <w:t>у</w:t>
      </w:r>
      <w:r>
        <w:t xml:space="preserve"> выпада</w:t>
      </w:r>
      <w:r w:rsidR="00CE6440">
        <w:t>е</w:t>
      </w:r>
      <w:r>
        <w:t xml:space="preserve">т возможность купить </w:t>
      </w:r>
      <w:r w:rsidR="00CE6440">
        <w:t>банкрота</w:t>
      </w:r>
    </w:p>
    <w:p w14:paraId="15DF14B0" w14:textId="77777777" w:rsidR="008B0A52" w:rsidRDefault="008B0A52" w:rsidP="00D82308">
      <w:pPr>
        <w:pStyle w:val="ac"/>
        <w:numPr>
          <w:ilvl w:val="0"/>
          <w:numId w:val="38"/>
        </w:numPr>
      </w:pPr>
      <w:r>
        <w:t>По обычному сценарию игрок должен обработать фишки до выставления товаров на рынок</w:t>
      </w:r>
    </w:p>
    <w:p w14:paraId="2A296128" w14:textId="77777777" w:rsidR="008B0A52" w:rsidRDefault="008B0A52" w:rsidP="00D82308">
      <w:pPr>
        <w:pStyle w:val="ac"/>
        <w:numPr>
          <w:ilvl w:val="0"/>
          <w:numId w:val="38"/>
        </w:numPr>
      </w:pPr>
      <w:r>
        <w:t xml:space="preserve">Система показывает потенциальному покупателю данные о </w:t>
      </w:r>
      <w:r w:rsidR="00CE6440">
        <w:t>продаваемом банкроте</w:t>
      </w:r>
    </w:p>
    <w:p w14:paraId="1080FE5F" w14:textId="77777777" w:rsidR="008B0A52" w:rsidRPr="00521DA4" w:rsidRDefault="008B0A52" w:rsidP="00D82308">
      <w:pPr>
        <w:pStyle w:val="ac"/>
        <w:numPr>
          <w:ilvl w:val="1"/>
          <w:numId w:val="38"/>
        </w:numPr>
        <w:rPr>
          <w:highlight w:val="yellow"/>
        </w:rPr>
      </w:pPr>
      <w:r w:rsidRPr="00521DA4">
        <w:rPr>
          <w:highlight w:val="yellow"/>
        </w:rPr>
        <w:t xml:space="preserve">&lt;видимо какие-то данные о компании – не покупать же </w:t>
      </w:r>
      <w:proofErr w:type="gramStart"/>
      <w:r w:rsidRPr="00521DA4">
        <w:rPr>
          <w:highlight w:val="yellow"/>
        </w:rPr>
        <w:t>в слепую</w:t>
      </w:r>
      <w:proofErr w:type="gramEnd"/>
      <w:r w:rsidRPr="00521DA4">
        <w:rPr>
          <w:highlight w:val="yellow"/>
        </w:rPr>
        <w:t>???&gt;</w:t>
      </w:r>
    </w:p>
    <w:p w14:paraId="3FAB36E3" w14:textId="77777777" w:rsidR="008B0A52" w:rsidRDefault="00CE6440" w:rsidP="00D82308">
      <w:pPr>
        <w:pStyle w:val="ac"/>
        <w:numPr>
          <w:ilvl w:val="1"/>
          <w:numId w:val="38"/>
        </w:numPr>
      </w:pPr>
      <w:r>
        <w:t>Ц</w:t>
      </w:r>
      <w:r w:rsidR="008B0A52">
        <w:t>ену покупки</w:t>
      </w:r>
    </w:p>
    <w:p w14:paraId="26657B08" w14:textId="77777777" w:rsidR="00CE6440" w:rsidRDefault="00CE6440" w:rsidP="00D82308">
      <w:pPr>
        <w:pStyle w:val="ac"/>
        <w:numPr>
          <w:ilvl w:val="1"/>
          <w:numId w:val="38"/>
        </w:numPr>
      </w:pPr>
      <w:r>
        <w:t>Необходимый объем инвестиций</w:t>
      </w:r>
    </w:p>
    <w:p w14:paraId="1E2DB035" w14:textId="77777777" w:rsidR="008B0A52" w:rsidRDefault="008B0A52" w:rsidP="00D82308">
      <w:pPr>
        <w:pStyle w:val="ac"/>
        <w:numPr>
          <w:ilvl w:val="0"/>
          <w:numId w:val="38"/>
        </w:numPr>
      </w:pPr>
      <w:r>
        <w:t>Потенциальный п</w:t>
      </w:r>
      <w:r w:rsidRPr="00A65E84">
        <w:t xml:space="preserve">окупатель </w:t>
      </w:r>
      <w:r>
        <w:t>подтверждает</w:t>
      </w:r>
      <w:r w:rsidRPr="00A65E84">
        <w:t xml:space="preserve"> желани</w:t>
      </w:r>
      <w:r>
        <w:t>е</w:t>
      </w:r>
      <w:r w:rsidRPr="00A65E84">
        <w:t xml:space="preserve"> купить и </w:t>
      </w:r>
      <w:r>
        <w:t>цену или отказывается от покупки</w:t>
      </w:r>
    </w:p>
    <w:p w14:paraId="59CDB3F9" w14:textId="77777777" w:rsidR="008B0A52" w:rsidRDefault="00CE6440" w:rsidP="00D82308">
      <w:pPr>
        <w:pStyle w:val="ac"/>
        <w:numPr>
          <w:ilvl w:val="0"/>
          <w:numId w:val="38"/>
        </w:numPr>
      </w:pPr>
      <w:r>
        <w:t xml:space="preserve">В случае покупки завод переходит в собственность </w:t>
      </w:r>
      <w:proofErr w:type="gramStart"/>
      <w:r>
        <w:t>покупателя</w:t>
      </w:r>
      <w:proofErr w:type="gramEnd"/>
      <w:r>
        <w:t xml:space="preserve"> и модель </w:t>
      </w:r>
      <w:r w:rsidR="00BD5D02">
        <w:t>учитывает его как независимое предприятие</w:t>
      </w:r>
    </w:p>
    <w:p w14:paraId="437E45AD" w14:textId="77777777" w:rsidR="00BD5D02" w:rsidRDefault="00BD5D02" w:rsidP="00D82308">
      <w:pPr>
        <w:pStyle w:val="ac"/>
        <w:numPr>
          <w:ilvl w:val="0"/>
          <w:numId w:val="38"/>
        </w:numPr>
      </w:pPr>
      <w:r>
        <w:t xml:space="preserve">Если покупатель </w:t>
      </w:r>
      <w:proofErr w:type="gramStart"/>
      <w:r>
        <w:t>отказывается</w:t>
      </w:r>
      <w:proofErr w:type="gramEnd"/>
      <w:r>
        <w:t xml:space="preserve"> то модель должна на следующих циклах предложить завод другим игрокам по сниженной цене</w:t>
      </w:r>
    </w:p>
    <w:p w14:paraId="5E43DF1A" w14:textId="77777777" w:rsidR="008B0A52" w:rsidRDefault="008B0A52" w:rsidP="008B0A52"/>
    <w:p w14:paraId="6CD2DFCE" w14:textId="77777777" w:rsidR="008B0A52" w:rsidRDefault="008B0A52" w:rsidP="008B0A52"/>
    <w:p w14:paraId="70E0C93C" w14:textId="77777777" w:rsidR="008B0A52" w:rsidRDefault="008B0A52" w:rsidP="008B0A52">
      <w:pPr>
        <w:pStyle w:val="2"/>
      </w:pPr>
      <w:bookmarkStart w:id="68" w:name="_Toc351563321"/>
      <w:r>
        <w:t>Банкротство</w:t>
      </w:r>
      <w:bookmarkEnd w:id="68"/>
    </w:p>
    <w:p w14:paraId="7A94F61C" w14:textId="77777777" w:rsidR="008B0A52" w:rsidRDefault="00BD5D02" w:rsidP="008B0A52">
      <w:pPr>
        <w:jc w:val="center"/>
      </w:pPr>
      <w:r>
        <w:object w:dxaOrig="4651" w:dyaOrig="1740" w14:anchorId="53E6CAAD">
          <v:shape id="_x0000_i1032" type="#_x0000_t75" style="width:232.5pt;height:87pt" o:ole="">
            <v:imagedata r:id="rId27" o:title=""/>
          </v:shape>
          <o:OLEObject Type="Embed" ProgID="Visio.Drawing.15" ShapeID="_x0000_i1032" DrawAspect="Content" ObjectID="_1445773388" r:id="rId28"/>
        </w:object>
      </w:r>
    </w:p>
    <w:p w14:paraId="3FB27EFE" w14:textId="77777777" w:rsidR="008B0A52" w:rsidRDefault="008B0A52" w:rsidP="008B0A52">
      <w:r>
        <w:t xml:space="preserve">Возможность банкротства включается после </w:t>
      </w:r>
      <w:commentRangeStart w:id="69"/>
      <w:r>
        <w:t>нескольких игровых циклов</w:t>
      </w:r>
      <w:commentRangeEnd w:id="69"/>
      <w:r>
        <w:rPr>
          <w:rStyle w:val="ad"/>
        </w:rPr>
        <w:commentReference w:id="69"/>
      </w:r>
      <w:r>
        <w:t>. Банкротство случается для конкретного предприятия. Банкротство случается по результатам предыдущего цикла.</w:t>
      </w:r>
    </w:p>
    <w:p w14:paraId="3DBEA2A0" w14:textId="77777777" w:rsidR="008B0A52" w:rsidRDefault="008B0A52" w:rsidP="008B0A52"/>
    <w:p w14:paraId="5571B17C" w14:textId="77777777" w:rsidR="008B0A52" w:rsidRDefault="008B0A52" w:rsidP="008B0A52">
      <w:r>
        <w:t>Возможность банкротства определяется триггером</w:t>
      </w:r>
    </w:p>
    <w:p w14:paraId="05B2C854" w14:textId="77777777" w:rsidR="008B0A52" w:rsidRDefault="008B0A52" w:rsidP="00D82308">
      <w:pPr>
        <w:pStyle w:val="ac"/>
        <w:numPr>
          <w:ilvl w:val="0"/>
          <w:numId w:val="39"/>
        </w:numPr>
      </w:pPr>
      <w:r>
        <w:t xml:space="preserve">Триггер - Превышение отрицательного денежного потока над остатком наличности у предприятия. Т.е. </w:t>
      </w:r>
      <w:proofErr w:type="gramStart"/>
      <w:r>
        <w:t>фактически</w:t>
      </w:r>
      <w:proofErr w:type="gramEnd"/>
      <w:r>
        <w:t xml:space="preserve"> если расходы предприятия превысили его доходы и остатки наличности</w:t>
      </w:r>
    </w:p>
    <w:p w14:paraId="36BBEFAB" w14:textId="77777777" w:rsidR="008B0A52" w:rsidRPr="00F85DFC" w:rsidRDefault="008B0A52" w:rsidP="008B0A52">
      <w:pPr>
        <w:pStyle w:val="ac"/>
      </w:pPr>
    </w:p>
    <w:p w14:paraId="62E652F4" w14:textId="77777777" w:rsidR="00BD5D02" w:rsidRDefault="00BD5D02" w:rsidP="008B0A52">
      <w:r>
        <w:t>В случае банкротства игра для игрока банкрота завершается, а предприятие будет предложено к покупке другим игрокам через фишку купить игрока.</w:t>
      </w:r>
    </w:p>
    <w:p w14:paraId="390940B2" w14:textId="77777777" w:rsidR="00BD5D02" w:rsidRDefault="00BD5D02" w:rsidP="008B0A52"/>
    <w:p w14:paraId="3303AF47" w14:textId="77777777" w:rsidR="00BD5D02" w:rsidRDefault="00BD5D02" w:rsidP="008B0A52">
      <w:r w:rsidRPr="00BD5D02">
        <w:rPr>
          <w:b/>
        </w:rPr>
        <w:t>Примечание:</w:t>
      </w:r>
      <w:r>
        <w:t xml:space="preserve"> Аукцион в данной версии не поддерживается</w:t>
      </w:r>
    </w:p>
    <w:p w14:paraId="2F67FCA1" w14:textId="77777777" w:rsidR="00BD5D02" w:rsidRDefault="00BD5D02" w:rsidP="008B0A52"/>
    <w:p w14:paraId="43536B0E" w14:textId="77777777" w:rsidR="008B0A52" w:rsidRDefault="008B0A52" w:rsidP="008B0A52"/>
    <w:p w14:paraId="723EC542" w14:textId="77777777" w:rsidR="008B0A52" w:rsidRDefault="008B0A52" w:rsidP="008B0A52">
      <w:pPr>
        <w:pStyle w:val="1"/>
      </w:pPr>
      <w:bookmarkStart w:id="70" w:name="_Toc348351702"/>
      <w:bookmarkStart w:id="71" w:name="_Toc351563322"/>
      <w:r>
        <w:t>Пользовательские интерфейсы</w:t>
      </w:r>
      <w:bookmarkEnd w:id="70"/>
      <w:bookmarkEnd w:id="71"/>
    </w:p>
    <w:p w14:paraId="6D2278A0" w14:textId="77777777" w:rsidR="008B0A52" w:rsidRDefault="008B0A52" w:rsidP="008B0A52">
      <w:pPr>
        <w:pStyle w:val="2"/>
        <w:rPr>
          <w:lang w:val="en-US"/>
        </w:rPr>
      </w:pPr>
      <w:bookmarkStart w:id="72" w:name="_Toc348351703"/>
      <w:bookmarkStart w:id="73" w:name="_Toc351563323"/>
      <w:r>
        <w:t xml:space="preserve">Веб </w:t>
      </w:r>
      <w:bookmarkEnd w:id="72"/>
      <w:r>
        <w:t>интерфейс администратора</w:t>
      </w:r>
      <w:bookmarkEnd w:id="73"/>
    </w:p>
    <w:p w14:paraId="5E7A7182" w14:textId="77777777" w:rsidR="008B0A52" w:rsidRDefault="008B0A52" w:rsidP="008B0A52">
      <w:pPr>
        <w:pStyle w:val="3"/>
      </w:pPr>
      <w:bookmarkStart w:id="74" w:name="_Toc351563324"/>
      <w:r>
        <w:t>Интерфейс настройки игры</w:t>
      </w:r>
      <w:bookmarkEnd w:id="74"/>
    </w:p>
    <w:p w14:paraId="1A616AE9" w14:textId="77777777" w:rsidR="008B0A52" w:rsidRDefault="008B0A52" w:rsidP="008B0A52">
      <w:r>
        <w:t xml:space="preserve">Интерфейс позволяет </w:t>
      </w:r>
    </w:p>
    <w:p w14:paraId="264F2897" w14:textId="77777777" w:rsidR="008B0A52" w:rsidRDefault="008B0A52" w:rsidP="00D82308">
      <w:pPr>
        <w:pStyle w:val="ac"/>
        <w:numPr>
          <w:ilvl w:val="0"/>
          <w:numId w:val="43"/>
        </w:numPr>
      </w:pPr>
      <w:r>
        <w:t>Зарегистрировать игроков</w:t>
      </w:r>
    </w:p>
    <w:p w14:paraId="45D4E852" w14:textId="77777777" w:rsidR="008B0A52" w:rsidRDefault="008B0A52" w:rsidP="00D82308">
      <w:pPr>
        <w:pStyle w:val="ac"/>
        <w:numPr>
          <w:ilvl w:val="0"/>
          <w:numId w:val="43"/>
        </w:numPr>
      </w:pPr>
      <w:r>
        <w:t>Определить параметры государства и отрасли – большая форма ввода данных</w:t>
      </w:r>
    </w:p>
    <w:p w14:paraId="13E165DD" w14:textId="77777777" w:rsidR="008B0A52" w:rsidRDefault="008B0A52" w:rsidP="00D82308">
      <w:pPr>
        <w:pStyle w:val="ac"/>
        <w:numPr>
          <w:ilvl w:val="0"/>
          <w:numId w:val="43"/>
        </w:numPr>
      </w:pPr>
      <w:r>
        <w:t>Запустить расчет стартовых значений для предприятий и просмотреть результаты – вероятно таблица</w:t>
      </w:r>
    </w:p>
    <w:p w14:paraId="490D7B1E" w14:textId="77777777" w:rsidR="008B0A52" w:rsidRPr="00CB2F45" w:rsidRDefault="008B0A52" w:rsidP="008B0A52">
      <w:pPr>
        <w:pStyle w:val="ac"/>
      </w:pPr>
    </w:p>
    <w:p w14:paraId="253911B4" w14:textId="77777777" w:rsidR="008B0A52" w:rsidRDefault="008B0A52" w:rsidP="008B0A52">
      <w:pPr>
        <w:pStyle w:val="3"/>
      </w:pPr>
      <w:bookmarkStart w:id="75" w:name="_Toc351563325"/>
      <w:r>
        <w:lastRenderedPageBreak/>
        <w:t>Интерфейс мониторинга статуса игры</w:t>
      </w:r>
      <w:bookmarkEnd w:id="75"/>
    </w:p>
    <w:p w14:paraId="1968FE22" w14:textId="77777777" w:rsidR="008B0A52" w:rsidRDefault="008B0A52" w:rsidP="008B0A52">
      <w:r>
        <w:t>Интерфейс позволяет просматривать</w:t>
      </w:r>
    </w:p>
    <w:p w14:paraId="6BEA2CB9" w14:textId="77777777" w:rsidR="008B0A52" w:rsidRDefault="008B0A52" w:rsidP="00D82308">
      <w:pPr>
        <w:pStyle w:val="ac"/>
        <w:numPr>
          <w:ilvl w:val="0"/>
          <w:numId w:val="44"/>
        </w:numPr>
      </w:pPr>
      <w:commentRangeStart w:id="76"/>
      <w:r>
        <w:t xml:space="preserve">результаты </w:t>
      </w:r>
      <w:commentRangeEnd w:id="76"/>
      <w:r>
        <w:rPr>
          <w:rStyle w:val="ad"/>
        </w:rPr>
        <w:commentReference w:id="76"/>
      </w:r>
      <w:r>
        <w:t>игровых годов</w:t>
      </w:r>
    </w:p>
    <w:p w14:paraId="11C2B543" w14:textId="77777777" w:rsidR="008B0A52" w:rsidRDefault="008B0A52" w:rsidP="00D82308">
      <w:pPr>
        <w:pStyle w:val="ac"/>
        <w:numPr>
          <w:ilvl w:val="0"/>
          <w:numId w:val="44"/>
        </w:numPr>
      </w:pPr>
      <w:commentRangeStart w:id="77"/>
      <w:r>
        <w:t>состояние</w:t>
      </w:r>
      <w:commentRangeEnd w:id="77"/>
      <w:r>
        <w:rPr>
          <w:rStyle w:val="ad"/>
        </w:rPr>
        <w:commentReference w:id="77"/>
      </w:r>
      <w:r>
        <w:t xml:space="preserve"> игроков/предприятий</w:t>
      </w:r>
    </w:p>
    <w:p w14:paraId="75B08F26" w14:textId="77777777" w:rsidR="008B0A52" w:rsidRDefault="008B0A52" w:rsidP="00D82308">
      <w:pPr>
        <w:pStyle w:val="ac"/>
        <w:numPr>
          <w:ilvl w:val="0"/>
          <w:numId w:val="44"/>
        </w:numPr>
      </w:pPr>
      <w:r>
        <w:t>Текущие предложения товаров от игроков</w:t>
      </w:r>
    </w:p>
    <w:p w14:paraId="11708D68" w14:textId="77777777" w:rsidR="008B0A52" w:rsidRDefault="008B0A52" w:rsidP="00D82308">
      <w:pPr>
        <w:pStyle w:val="ac"/>
        <w:numPr>
          <w:ilvl w:val="0"/>
          <w:numId w:val="44"/>
        </w:numPr>
      </w:pPr>
      <w:r>
        <w:t>Выпавшие фишки и реакцию игроков (если предполагается реакция)</w:t>
      </w:r>
    </w:p>
    <w:p w14:paraId="25ED9823" w14:textId="77777777" w:rsidR="008B0A52" w:rsidRDefault="008B0A52" w:rsidP="00D82308">
      <w:pPr>
        <w:pStyle w:val="ac"/>
        <w:numPr>
          <w:ilvl w:val="0"/>
          <w:numId w:val="44"/>
        </w:numPr>
      </w:pPr>
      <w:r>
        <w:t>Состояние переговоров</w:t>
      </w:r>
    </w:p>
    <w:p w14:paraId="26F249E3" w14:textId="77777777" w:rsidR="008B0A52" w:rsidRDefault="008B0A52" w:rsidP="008B0A52"/>
    <w:p w14:paraId="380954C5" w14:textId="77777777" w:rsidR="008B0A52" w:rsidRDefault="008B0A52" w:rsidP="008B0A52">
      <w:r w:rsidRPr="0081311A">
        <w:rPr>
          <w:highlight w:val="yellow"/>
        </w:rPr>
        <w:t>Возможно интерфейс может позволять прерывать некие процесс</w:t>
      </w:r>
      <w:proofErr w:type="gramStart"/>
      <w:r w:rsidRPr="0081311A">
        <w:rPr>
          <w:highlight w:val="yellow"/>
        </w:rPr>
        <w:t>ы(</w:t>
      </w:r>
      <w:proofErr w:type="gramEnd"/>
      <w:r w:rsidRPr="0081311A">
        <w:rPr>
          <w:highlight w:val="yellow"/>
        </w:rPr>
        <w:t>переговоры) и запускать выдачу фишек</w:t>
      </w:r>
    </w:p>
    <w:p w14:paraId="5905D219" w14:textId="77777777" w:rsidR="008B0A52" w:rsidRDefault="008B0A52" w:rsidP="008B0A52"/>
    <w:p w14:paraId="4F59DC54" w14:textId="77777777" w:rsidR="008B0A52" w:rsidRDefault="008B0A52" w:rsidP="008B0A52">
      <w:pPr>
        <w:pStyle w:val="3"/>
      </w:pPr>
      <w:bookmarkStart w:id="78" w:name="_Toc351563326"/>
      <w:r>
        <w:t>Интерфейс отчетов</w:t>
      </w:r>
      <w:bookmarkEnd w:id="78"/>
    </w:p>
    <w:p w14:paraId="456654C9" w14:textId="77777777" w:rsidR="008B0A52" w:rsidRDefault="008B0A52" w:rsidP="008B0A52">
      <w:r w:rsidRPr="0081311A">
        <w:rPr>
          <w:highlight w:val="yellow"/>
          <w:lang w:val="en-US"/>
        </w:rPr>
        <w:t>&lt;</w:t>
      </w:r>
      <w:r w:rsidRPr="0081311A">
        <w:rPr>
          <w:highlight w:val="yellow"/>
        </w:rPr>
        <w:t>Ждем информацию по отчетам</w:t>
      </w:r>
      <w:r w:rsidRPr="0081311A">
        <w:rPr>
          <w:highlight w:val="yellow"/>
          <w:lang w:val="en-US"/>
        </w:rPr>
        <w:t>&gt;</w:t>
      </w:r>
    </w:p>
    <w:p w14:paraId="01CF8DCC" w14:textId="77777777" w:rsidR="008B0A52" w:rsidRPr="0081311A" w:rsidRDefault="008B0A52" w:rsidP="008B0A52"/>
    <w:p w14:paraId="127F785F" w14:textId="77777777" w:rsidR="008B0A52" w:rsidRDefault="008B0A52" w:rsidP="008B0A52">
      <w:pPr>
        <w:pStyle w:val="2"/>
      </w:pPr>
      <w:bookmarkStart w:id="79" w:name="_Toc351563327"/>
      <w:r>
        <w:t>Планшеты</w:t>
      </w:r>
      <w:bookmarkEnd w:id="79"/>
    </w:p>
    <w:p w14:paraId="3F397CE7" w14:textId="77777777" w:rsidR="008B0A52" w:rsidRDefault="008B0A52" w:rsidP="008B0A52">
      <w:r>
        <w:t xml:space="preserve">Интерфейс на планшетах – это основной интерфейс игры. Все игроки кроме администратора играют исключительно с планшетных устройств. </w:t>
      </w:r>
    </w:p>
    <w:p w14:paraId="1B7970BA" w14:textId="77777777" w:rsidR="008B0A52" w:rsidRDefault="008B0A52" w:rsidP="008B0A52"/>
    <w:p w14:paraId="1CE65C00" w14:textId="77777777" w:rsidR="008B0A52" w:rsidRDefault="008B0A52" w:rsidP="008B0A52">
      <w:r>
        <w:t xml:space="preserve">Вероятнее планшеты будут </w:t>
      </w:r>
    </w:p>
    <w:p w14:paraId="4C6429F7" w14:textId="77777777" w:rsidR="008B0A52" w:rsidRDefault="008B0A52" w:rsidP="00D82308">
      <w:pPr>
        <w:pStyle w:val="ac"/>
        <w:numPr>
          <w:ilvl w:val="0"/>
          <w:numId w:val="50"/>
        </w:numPr>
      </w:pPr>
      <w:r>
        <w:t>физический размер 10</w:t>
      </w:r>
      <w:r w:rsidRPr="005542F8">
        <w:t>”</w:t>
      </w:r>
    </w:p>
    <w:p w14:paraId="39AACAE3" w14:textId="77777777" w:rsidR="008B0A52" w:rsidRPr="005542F8" w:rsidRDefault="008B0A52" w:rsidP="00D82308">
      <w:pPr>
        <w:pStyle w:val="ac"/>
        <w:numPr>
          <w:ilvl w:val="0"/>
          <w:numId w:val="50"/>
        </w:numPr>
      </w:pPr>
      <w:r>
        <w:t xml:space="preserve">разрешение экрана </w:t>
      </w:r>
      <w:r w:rsidRPr="005542F8">
        <w:rPr>
          <w:rFonts w:cs="Arial"/>
          <w:color w:val="000000"/>
          <w:shd w:val="clear" w:color="auto" w:fill="FFFFFF"/>
        </w:rPr>
        <w:t>1024x768 или 1280x800</w:t>
      </w:r>
    </w:p>
    <w:p w14:paraId="68363E5B" w14:textId="77777777" w:rsidR="008B0A52" w:rsidRDefault="008B0A52" w:rsidP="008B0A52"/>
    <w:p w14:paraId="04030560" w14:textId="77777777" w:rsidR="008B0A52" w:rsidRPr="00F70C76" w:rsidRDefault="008B0A52" w:rsidP="008B0A52">
      <w:r>
        <w:t xml:space="preserve">Для разных ролей игровой интерфейс будет выглядеть </w:t>
      </w:r>
      <w:proofErr w:type="gramStart"/>
      <w:r>
        <w:t>по разному</w:t>
      </w:r>
      <w:proofErr w:type="gramEnd"/>
      <w:r>
        <w:t>.</w:t>
      </w:r>
    </w:p>
    <w:p w14:paraId="02F1DEF6" w14:textId="77777777" w:rsidR="008B0A52" w:rsidRDefault="008B0A52" w:rsidP="008B0A52"/>
    <w:p w14:paraId="140347DB" w14:textId="77777777" w:rsidR="008B0A52" w:rsidRDefault="008B0A52" w:rsidP="008B0A52">
      <w:pPr>
        <w:pStyle w:val="3"/>
      </w:pPr>
      <w:bookmarkStart w:id="80" w:name="_Toc351563328"/>
      <w:r>
        <w:t xml:space="preserve">Интерфейс </w:t>
      </w:r>
      <w:commentRangeStart w:id="81"/>
      <w:r>
        <w:t>регистрации</w:t>
      </w:r>
      <w:commentRangeEnd w:id="81"/>
      <w:r>
        <w:rPr>
          <w:rStyle w:val="ad"/>
        </w:rPr>
        <w:commentReference w:id="81"/>
      </w:r>
      <w:bookmarkEnd w:id="80"/>
    </w:p>
    <w:p w14:paraId="5CE850C9" w14:textId="77777777" w:rsidR="008B0A52" w:rsidRDefault="008B0A52" w:rsidP="008B0A52">
      <w:pPr>
        <w:jc w:val="left"/>
      </w:pPr>
      <w:r>
        <w:t>На старте игры всем участникам раздаются планшетные устройства, и предлагается идентифицировать себя, введя следующую ин</w:t>
      </w:r>
      <w:commentRangeStart w:id="82"/>
      <w:r>
        <w:t>формацию</w:t>
      </w:r>
      <w:commentRangeEnd w:id="82"/>
      <w:r>
        <w:rPr>
          <w:rStyle w:val="ad"/>
        </w:rPr>
        <w:commentReference w:id="82"/>
      </w:r>
    </w:p>
    <w:p w14:paraId="577010A6" w14:textId="77777777" w:rsidR="008B0A52" w:rsidRDefault="008B0A52" w:rsidP="00D82308">
      <w:pPr>
        <w:pStyle w:val="ac"/>
        <w:numPr>
          <w:ilvl w:val="0"/>
          <w:numId w:val="23"/>
        </w:numPr>
        <w:jc w:val="left"/>
      </w:pPr>
      <w:r>
        <w:t>ФИО</w:t>
      </w:r>
    </w:p>
    <w:p w14:paraId="013BA426" w14:textId="77777777" w:rsidR="008B0A52" w:rsidRDefault="008B0A52" w:rsidP="00D82308">
      <w:pPr>
        <w:pStyle w:val="ac"/>
        <w:numPr>
          <w:ilvl w:val="0"/>
          <w:numId w:val="23"/>
        </w:numPr>
        <w:jc w:val="left"/>
      </w:pPr>
      <w:r>
        <w:t>Название компании</w:t>
      </w:r>
    </w:p>
    <w:p w14:paraId="6814F23C" w14:textId="77777777" w:rsidR="008B0A52" w:rsidRDefault="008B0A52" w:rsidP="00D82308">
      <w:pPr>
        <w:pStyle w:val="ac"/>
        <w:numPr>
          <w:ilvl w:val="0"/>
          <w:numId w:val="23"/>
        </w:numPr>
        <w:jc w:val="left"/>
      </w:pPr>
      <w:r>
        <w:t xml:space="preserve">Псевдоним в </w:t>
      </w:r>
      <w:commentRangeStart w:id="83"/>
      <w:r>
        <w:t>игре</w:t>
      </w:r>
      <w:commentRangeEnd w:id="83"/>
      <w:r>
        <w:rPr>
          <w:rStyle w:val="ad"/>
        </w:rPr>
        <w:commentReference w:id="83"/>
      </w:r>
    </w:p>
    <w:p w14:paraId="069DDCFD" w14:textId="77777777" w:rsidR="008B0A52" w:rsidRDefault="008B0A52" w:rsidP="008B0A52"/>
    <w:p w14:paraId="71339825" w14:textId="77777777" w:rsidR="008B0A52" w:rsidRPr="00F70C76" w:rsidRDefault="008B0A52" w:rsidP="008B0A52">
      <w:r>
        <w:t>Интерфейс вероятно должен отображать логотип игры и форму для ввода информации об игроке.</w:t>
      </w:r>
    </w:p>
    <w:p w14:paraId="6360B328" w14:textId="77777777" w:rsidR="008B0A52" w:rsidRDefault="008B0A52" w:rsidP="008B0A52"/>
    <w:p w14:paraId="0FC5FF25" w14:textId="77777777" w:rsidR="008B0A52" w:rsidRDefault="008B0A52" w:rsidP="008B0A52">
      <w:pPr>
        <w:pStyle w:val="3"/>
      </w:pPr>
      <w:bookmarkStart w:id="84" w:name="_Toc351563329"/>
      <w:r>
        <w:t>Интерфейс игры (Игрок-предприятие)</w:t>
      </w:r>
      <w:bookmarkEnd w:id="84"/>
    </w:p>
    <w:p w14:paraId="39D9DA5A" w14:textId="77777777" w:rsidR="008B0A52" w:rsidRDefault="008B0A52" w:rsidP="008B0A52">
      <w:r>
        <w:t>Интерфейс должен состоять из четырех закладок</w:t>
      </w:r>
    </w:p>
    <w:p w14:paraId="759A731A" w14:textId="77777777" w:rsidR="008B0A52" w:rsidRDefault="008B0A52" w:rsidP="00D82308">
      <w:pPr>
        <w:pStyle w:val="ac"/>
        <w:numPr>
          <w:ilvl w:val="0"/>
          <w:numId w:val="45"/>
        </w:numPr>
      </w:pPr>
      <w:r>
        <w:t>Текущая активность</w:t>
      </w:r>
    </w:p>
    <w:p w14:paraId="413EA66E" w14:textId="77777777" w:rsidR="008B0A52" w:rsidRDefault="008B0A52" w:rsidP="00D82308">
      <w:pPr>
        <w:pStyle w:val="ac"/>
        <w:numPr>
          <w:ilvl w:val="0"/>
          <w:numId w:val="45"/>
        </w:numPr>
      </w:pPr>
      <w:r>
        <w:t>Информация об игроке/предприятиях</w:t>
      </w:r>
    </w:p>
    <w:p w14:paraId="1B8398B7" w14:textId="77777777" w:rsidR="008B0A52" w:rsidRDefault="008B0A52" w:rsidP="00D82308">
      <w:pPr>
        <w:pStyle w:val="ac"/>
        <w:numPr>
          <w:ilvl w:val="0"/>
          <w:numId w:val="45"/>
        </w:numPr>
      </w:pPr>
      <w:r>
        <w:t>Информация об отрасли</w:t>
      </w:r>
    </w:p>
    <w:p w14:paraId="22865449" w14:textId="77777777" w:rsidR="008B0A52" w:rsidRPr="00FF6B6F" w:rsidRDefault="008B0A52" w:rsidP="00D82308">
      <w:pPr>
        <w:pStyle w:val="ac"/>
        <w:numPr>
          <w:ilvl w:val="0"/>
          <w:numId w:val="45"/>
        </w:numPr>
      </w:pPr>
      <w:r>
        <w:t>Бизнес-план</w:t>
      </w:r>
    </w:p>
    <w:p w14:paraId="165C4A04" w14:textId="77777777" w:rsidR="008B0A52" w:rsidRDefault="008B0A52" w:rsidP="008B0A52"/>
    <w:p w14:paraId="6D903898" w14:textId="77777777" w:rsidR="008B0A52" w:rsidRDefault="008B0A52" w:rsidP="008B0A52">
      <w:pPr>
        <w:pStyle w:val="4"/>
      </w:pPr>
      <w:r>
        <w:t>Текущая активность</w:t>
      </w:r>
    </w:p>
    <w:p w14:paraId="50D80173" w14:textId="77777777" w:rsidR="008B0A52" w:rsidRDefault="008B0A52" w:rsidP="008B0A52">
      <w:r>
        <w:t xml:space="preserve">«Текущая активность» – это основной экран, где будет находиться игрок владеющий предприятиями. </w:t>
      </w:r>
    </w:p>
    <w:p w14:paraId="09BC77B7" w14:textId="77777777" w:rsidR="008B0A52" w:rsidRDefault="008B0A52" w:rsidP="008B0A52"/>
    <w:p w14:paraId="1E496047" w14:textId="77777777" w:rsidR="008B0A52" w:rsidRDefault="008B0A52" w:rsidP="008B0A52">
      <w:r>
        <w:t>Экран должен содержать основные области</w:t>
      </w:r>
    </w:p>
    <w:p w14:paraId="7FFF517D" w14:textId="77777777" w:rsidR="008B0A52" w:rsidRDefault="008B0A52" w:rsidP="00D82308">
      <w:pPr>
        <w:pStyle w:val="ac"/>
        <w:numPr>
          <w:ilvl w:val="0"/>
          <w:numId w:val="46"/>
        </w:numPr>
      </w:pPr>
      <w:r>
        <w:t>Краткая информация об отрасли</w:t>
      </w:r>
    </w:p>
    <w:p w14:paraId="00E6367A" w14:textId="77777777" w:rsidR="008B0A52" w:rsidRDefault="008B0A52" w:rsidP="00D82308">
      <w:pPr>
        <w:pStyle w:val="ac"/>
        <w:numPr>
          <w:ilvl w:val="0"/>
          <w:numId w:val="46"/>
        </w:numPr>
      </w:pPr>
      <w:r>
        <w:t>Входящие фишки</w:t>
      </w:r>
    </w:p>
    <w:p w14:paraId="1AC4A8C9" w14:textId="77777777" w:rsidR="008B0A52" w:rsidRDefault="008B0A52" w:rsidP="00D82308">
      <w:pPr>
        <w:pStyle w:val="ac"/>
        <w:numPr>
          <w:ilvl w:val="0"/>
          <w:numId w:val="46"/>
        </w:numPr>
      </w:pPr>
      <w:r>
        <w:t>Текущие предложения товара на рынок</w:t>
      </w:r>
    </w:p>
    <w:p w14:paraId="058BDEEC" w14:textId="77777777" w:rsidR="008B0A52" w:rsidRPr="00096B3D" w:rsidRDefault="008B0A52" w:rsidP="00D82308">
      <w:pPr>
        <w:pStyle w:val="ac"/>
        <w:numPr>
          <w:ilvl w:val="0"/>
          <w:numId w:val="46"/>
        </w:numPr>
      </w:pPr>
      <w:r>
        <w:t>История продаж</w:t>
      </w:r>
    </w:p>
    <w:p w14:paraId="61F3AFAE" w14:textId="77777777" w:rsidR="008B0A52" w:rsidRDefault="008B0A52" w:rsidP="008B0A52"/>
    <w:p w14:paraId="5CA78149" w14:textId="77777777" w:rsidR="008B0A52" w:rsidRDefault="008B0A52" w:rsidP="008B0A52">
      <w:r>
        <w:t>Возможный вид экрана показан на рисунки ниже</w:t>
      </w:r>
    </w:p>
    <w:p w14:paraId="2117B23A" w14:textId="77777777" w:rsidR="008B0A52" w:rsidRDefault="008B0A52" w:rsidP="008B0A52">
      <w:r>
        <w:object w:dxaOrig="8168" w:dyaOrig="6250" w14:anchorId="57FA2D1B">
          <v:shape id="_x0000_i1033" type="#_x0000_t75" style="width:408.75pt;height:312.75pt" o:ole="">
            <v:imagedata r:id="rId29" o:title=""/>
          </v:shape>
          <o:OLEObject Type="Embed" ProgID="Visio.Drawing.11" ShapeID="_x0000_i1033" DrawAspect="Content" ObjectID="_1445773389" r:id="rId30"/>
        </w:object>
      </w:r>
    </w:p>
    <w:p w14:paraId="251D1358" w14:textId="77777777" w:rsidR="008B0A52" w:rsidRDefault="008B0A52" w:rsidP="008B0A52"/>
    <w:p w14:paraId="677BDA41" w14:textId="77777777" w:rsidR="008B0A52" w:rsidRDefault="008B0A52" w:rsidP="008B0A52">
      <w:r>
        <w:t>Краткая информация об отрасли включает</w:t>
      </w:r>
    </w:p>
    <w:p w14:paraId="1570CDCD" w14:textId="77777777" w:rsidR="008B0A52" w:rsidRDefault="008B0A52" w:rsidP="00D82308">
      <w:pPr>
        <w:pStyle w:val="ac"/>
        <w:numPr>
          <w:ilvl w:val="0"/>
          <w:numId w:val="47"/>
        </w:numPr>
      </w:pPr>
      <w:r>
        <w:t>Объемы производства за прошедший период</w:t>
      </w:r>
    </w:p>
    <w:p w14:paraId="2393F150" w14:textId="77777777" w:rsidR="008B0A52" w:rsidRDefault="008B0A52" w:rsidP="00D82308">
      <w:pPr>
        <w:pStyle w:val="ac"/>
        <w:numPr>
          <w:ilvl w:val="0"/>
          <w:numId w:val="47"/>
        </w:numPr>
      </w:pPr>
      <w:r>
        <w:t>Равновесную цену за прошедший период</w:t>
      </w:r>
    </w:p>
    <w:p w14:paraId="7D9D5A9B" w14:textId="77777777" w:rsidR="008B0A52" w:rsidRDefault="008B0A52" w:rsidP="008B0A52"/>
    <w:p w14:paraId="18A9F6A1" w14:textId="77777777" w:rsidR="008B0A52" w:rsidRDefault="008B0A52" w:rsidP="008B0A52">
      <w:r>
        <w:t>Входящие фишки – это зона где отображаются входящие предложения</w:t>
      </w:r>
    </w:p>
    <w:p w14:paraId="4B673DF4" w14:textId="77777777" w:rsidR="008B0A52" w:rsidRDefault="008B0A52" w:rsidP="008B0A52"/>
    <w:p w14:paraId="52C08DB6" w14:textId="77777777" w:rsidR="008B0A52" w:rsidRDefault="008B0A52" w:rsidP="008B0A52">
      <w:r>
        <w:t xml:space="preserve">Текущие предложения товара на рынок – это зона где игрок должен выставить товар на рынок. Товар выставляется от каждого предприятия, которым владеет игрок. </w:t>
      </w:r>
    </w:p>
    <w:p w14:paraId="40095150" w14:textId="77777777" w:rsidR="008B0A52" w:rsidRDefault="008B0A52" w:rsidP="008B0A52"/>
    <w:p w14:paraId="40814DDE" w14:textId="77777777" w:rsidR="008B0A52" w:rsidRDefault="008B0A52" w:rsidP="008B0A52">
      <w:r>
        <w:t xml:space="preserve">Зона содержит </w:t>
      </w:r>
    </w:p>
    <w:p w14:paraId="3B951564" w14:textId="77777777" w:rsidR="008B0A52" w:rsidRDefault="008B0A52" w:rsidP="00D82308">
      <w:pPr>
        <w:pStyle w:val="ac"/>
        <w:numPr>
          <w:ilvl w:val="0"/>
          <w:numId w:val="48"/>
        </w:numPr>
      </w:pPr>
      <w:r>
        <w:t>Поля для ввода</w:t>
      </w:r>
    </w:p>
    <w:p w14:paraId="61626BB4" w14:textId="77777777" w:rsidR="008B0A52" w:rsidRDefault="008B0A52" w:rsidP="00D82308">
      <w:pPr>
        <w:pStyle w:val="ac"/>
        <w:numPr>
          <w:ilvl w:val="1"/>
          <w:numId w:val="48"/>
        </w:numPr>
      </w:pPr>
      <w:r>
        <w:t>Кол-во товара</w:t>
      </w:r>
    </w:p>
    <w:p w14:paraId="17CAB215" w14:textId="77777777" w:rsidR="008B0A52" w:rsidRDefault="008B0A52" w:rsidP="00D82308">
      <w:pPr>
        <w:pStyle w:val="ac"/>
        <w:numPr>
          <w:ilvl w:val="1"/>
          <w:numId w:val="48"/>
        </w:numPr>
      </w:pPr>
      <w:r>
        <w:t>Цена единицы</w:t>
      </w:r>
    </w:p>
    <w:p w14:paraId="561E935D" w14:textId="77777777" w:rsidR="008B0A52" w:rsidRDefault="008B0A52" w:rsidP="00D82308">
      <w:pPr>
        <w:pStyle w:val="ac"/>
        <w:numPr>
          <w:ilvl w:val="0"/>
          <w:numId w:val="48"/>
        </w:numPr>
      </w:pPr>
      <w:r>
        <w:t>Информационные поля</w:t>
      </w:r>
    </w:p>
    <w:p w14:paraId="6E08386A" w14:textId="77777777" w:rsidR="008B0A52" w:rsidRDefault="008B0A52" w:rsidP="00D82308">
      <w:pPr>
        <w:pStyle w:val="ac"/>
        <w:numPr>
          <w:ilvl w:val="1"/>
          <w:numId w:val="48"/>
        </w:numPr>
      </w:pPr>
      <w:r>
        <w:t>Доступное кол-во товара (объем производства)</w:t>
      </w:r>
    </w:p>
    <w:p w14:paraId="4C692E59" w14:textId="77777777" w:rsidR="008B0A52" w:rsidRDefault="008B0A52" w:rsidP="008B0A52"/>
    <w:p w14:paraId="7A23DF46" w14:textId="77777777" w:rsidR="008B0A52" w:rsidRDefault="008B0A52" w:rsidP="008B0A52"/>
    <w:p w14:paraId="4D39838E" w14:textId="77777777" w:rsidR="008B0A52" w:rsidRDefault="008B0A52" w:rsidP="008B0A52">
      <w:r>
        <w:t>История продаж – это таблица продаж за прошлые циклы. Строка таблицы – это продажи по каждому предприятию.</w:t>
      </w:r>
    </w:p>
    <w:p w14:paraId="3278B3A1" w14:textId="77777777" w:rsidR="008B0A52" w:rsidRDefault="008B0A52" w:rsidP="008B0A52"/>
    <w:p w14:paraId="5B90078C" w14:textId="77777777" w:rsidR="008B0A52" w:rsidRDefault="008B0A52" w:rsidP="008B0A52">
      <w:r>
        <w:t>Таблица содержит столбцы</w:t>
      </w:r>
    </w:p>
    <w:p w14:paraId="3F7E5A74" w14:textId="77777777" w:rsidR="008B0A52" w:rsidRDefault="008B0A52" w:rsidP="00D82308">
      <w:pPr>
        <w:pStyle w:val="ac"/>
        <w:numPr>
          <w:ilvl w:val="0"/>
          <w:numId w:val="49"/>
        </w:numPr>
      </w:pPr>
      <w:r>
        <w:t>Год</w:t>
      </w:r>
    </w:p>
    <w:p w14:paraId="6D60F0C0" w14:textId="77777777" w:rsidR="008B0A52" w:rsidRDefault="008B0A52" w:rsidP="00D82308">
      <w:pPr>
        <w:pStyle w:val="ac"/>
        <w:numPr>
          <w:ilvl w:val="0"/>
          <w:numId w:val="49"/>
        </w:numPr>
      </w:pPr>
      <w:r>
        <w:t>Название предприятия</w:t>
      </w:r>
    </w:p>
    <w:p w14:paraId="3B00E312" w14:textId="77777777" w:rsidR="008B0A52" w:rsidRDefault="008B0A52" w:rsidP="00D82308">
      <w:pPr>
        <w:pStyle w:val="ac"/>
        <w:numPr>
          <w:ilvl w:val="0"/>
          <w:numId w:val="49"/>
        </w:numPr>
      </w:pPr>
      <w:r>
        <w:t>Размер предложения (</w:t>
      </w:r>
      <w:proofErr w:type="spellStart"/>
      <w:proofErr w:type="gramStart"/>
      <w:r>
        <w:t>шт</w:t>
      </w:r>
      <w:proofErr w:type="spellEnd"/>
      <w:proofErr w:type="gramEnd"/>
      <w:r>
        <w:t>)</w:t>
      </w:r>
    </w:p>
    <w:p w14:paraId="2C1403FB" w14:textId="77777777" w:rsidR="008B0A52" w:rsidRDefault="008B0A52" w:rsidP="00D82308">
      <w:pPr>
        <w:pStyle w:val="ac"/>
        <w:numPr>
          <w:ilvl w:val="0"/>
          <w:numId w:val="49"/>
        </w:numPr>
      </w:pPr>
      <w:r>
        <w:t>Фактические продажи (</w:t>
      </w:r>
      <w:proofErr w:type="spellStart"/>
      <w:proofErr w:type="gramStart"/>
      <w:r>
        <w:t>шт</w:t>
      </w:r>
      <w:proofErr w:type="spellEnd"/>
      <w:proofErr w:type="gramEnd"/>
      <w:r>
        <w:t>)</w:t>
      </w:r>
    </w:p>
    <w:p w14:paraId="16E970E1" w14:textId="77777777" w:rsidR="008B0A52" w:rsidRDefault="008B0A52" w:rsidP="00D82308">
      <w:pPr>
        <w:pStyle w:val="ac"/>
        <w:numPr>
          <w:ilvl w:val="0"/>
          <w:numId w:val="49"/>
        </w:numPr>
      </w:pPr>
      <w:r>
        <w:t xml:space="preserve">Цена за </w:t>
      </w:r>
      <w:proofErr w:type="spellStart"/>
      <w:proofErr w:type="gramStart"/>
      <w:r>
        <w:t>шт</w:t>
      </w:r>
      <w:proofErr w:type="spellEnd"/>
      <w:proofErr w:type="gramEnd"/>
    </w:p>
    <w:p w14:paraId="149C202A" w14:textId="77777777" w:rsidR="008B0A52" w:rsidRDefault="008B0A52" w:rsidP="008B0A52"/>
    <w:p w14:paraId="448A961E" w14:textId="77777777" w:rsidR="008B0A52" w:rsidRDefault="008B0A52" w:rsidP="008B0A52">
      <w:pPr>
        <w:pStyle w:val="4"/>
      </w:pPr>
      <w:r w:rsidRPr="00012AAD">
        <w:t>Информация об игроке/предприятиях</w:t>
      </w:r>
    </w:p>
    <w:p w14:paraId="13ADD2D8" w14:textId="77777777" w:rsidR="008B0A52" w:rsidRDefault="008B0A52" w:rsidP="008B0A52">
      <w:r>
        <w:t xml:space="preserve">Секция содержит информацию </w:t>
      </w:r>
      <w:commentRangeStart w:id="85"/>
      <w:r>
        <w:t xml:space="preserve">об игроке </w:t>
      </w:r>
      <w:commentRangeEnd w:id="85"/>
      <w:r>
        <w:rPr>
          <w:rStyle w:val="ad"/>
        </w:rPr>
        <w:commentReference w:id="85"/>
      </w:r>
      <w:r>
        <w:t>и принадлежащих ему предприятиях</w:t>
      </w:r>
    </w:p>
    <w:p w14:paraId="0E7E690F" w14:textId="77777777" w:rsidR="008B0A52" w:rsidRDefault="008B0A52" w:rsidP="008B0A52"/>
    <w:p w14:paraId="22912DF5" w14:textId="77777777" w:rsidR="008B0A52" w:rsidRDefault="008B0A52" w:rsidP="008B0A52">
      <w:r>
        <w:t>Информация об игроке</w:t>
      </w:r>
    </w:p>
    <w:p w14:paraId="369CCAC0" w14:textId="77777777" w:rsidR="008B0A52" w:rsidRDefault="008B0A52" w:rsidP="00D82308">
      <w:pPr>
        <w:pStyle w:val="ac"/>
        <w:numPr>
          <w:ilvl w:val="0"/>
          <w:numId w:val="51"/>
        </w:numPr>
      </w:pPr>
      <w:r>
        <w:t>Возможно его баланс</w:t>
      </w:r>
    </w:p>
    <w:p w14:paraId="381AEAD0" w14:textId="77777777" w:rsidR="008B0A52" w:rsidRDefault="008B0A52" w:rsidP="00D82308">
      <w:pPr>
        <w:pStyle w:val="ac"/>
        <w:numPr>
          <w:ilvl w:val="0"/>
          <w:numId w:val="51"/>
        </w:numPr>
      </w:pPr>
      <w:r>
        <w:t xml:space="preserve">Возможно полученные призы </w:t>
      </w:r>
      <w:r w:rsidRPr="007650BD">
        <w:rPr>
          <w:highlight w:val="yellow"/>
        </w:rPr>
        <w:t>(или они выдаются на предприятие?)</w:t>
      </w:r>
    </w:p>
    <w:p w14:paraId="7BAEF6D7" w14:textId="77777777" w:rsidR="008B0A52" w:rsidRDefault="008B0A52" w:rsidP="008B0A52"/>
    <w:p w14:paraId="024088AD" w14:textId="77777777" w:rsidR="008B0A52" w:rsidRDefault="008B0A52" w:rsidP="008B0A52">
      <w:r>
        <w:t xml:space="preserve">Информация о предприятии – это список предприятий, которыми владеет игрок. В обычном виде показывает сокращенную информацию, при клике – полную карточку. Карточка может открываться во всплывающем окне или в </w:t>
      </w:r>
      <w:proofErr w:type="spellStart"/>
      <w:r>
        <w:t>томже</w:t>
      </w:r>
      <w:proofErr w:type="spellEnd"/>
      <w:r>
        <w:t xml:space="preserve"> с кнопкой возврата назад.</w:t>
      </w:r>
    </w:p>
    <w:p w14:paraId="00C7FDFD" w14:textId="77777777" w:rsidR="008B0A52" w:rsidRDefault="008B0A52" w:rsidP="008B0A52"/>
    <w:p w14:paraId="13677BAD" w14:textId="77777777" w:rsidR="008B0A52" w:rsidRDefault="008B0A52" w:rsidP="008B0A52">
      <w:commentRangeStart w:id="86"/>
      <w:r>
        <w:t>Сокращенная</w:t>
      </w:r>
      <w:commentRangeEnd w:id="86"/>
      <w:r>
        <w:rPr>
          <w:rStyle w:val="ad"/>
        </w:rPr>
        <w:commentReference w:id="86"/>
      </w:r>
      <w:r>
        <w:t xml:space="preserve"> информация о предприятии</w:t>
      </w:r>
    </w:p>
    <w:p w14:paraId="04005F22" w14:textId="77777777" w:rsidR="008B0A52" w:rsidRDefault="008B0A52" w:rsidP="00D82308">
      <w:pPr>
        <w:pStyle w:val="ac"/>
        <w:numPr>
          <w:ilvl w:val="0"/>
          <w:numId w:val="52"/>
        </w:numPr>
      </w:pPr>
      <w:r>
        <w:t>Мощность</w:t>
      </w:r>
    </w:p>
    <w:p w14:paraId="1D4E400D" w14:textId="77777777" w:rsidR="008B0A52" w:rsidRDefault="008B0A52" w:rsidP="00D82308">
      <w:pPr>
        <w:pStyle w:val="ac"/>
        <w:numPr>
          <w:ilvl w:val="0"/>
          <w:numId w:val="52"/>
        </w:numPr>
      </w:pPr>
      <w:r>
        <w:t>Текущая загрузка производства</w:t>
      </w:r>
    </w:p>
    <w:p w14:paraId="5DFBEE32" w14:textId="77777777" w:rsidR="008B0A52" w:rsidRDefault="008B0A52" w:rsidP="00D82308">
      <w:pPr>
        <w:pStyle w:val="ac"/>
        <w:numPr>
          <w:ilvl w:val="0"/>
          <w:numId w:val="52"/>
        </w:numPr>
      </w:pPr>
      <w:r>
        <w:t>Текущий баланс</w:t>
      </w:r>
    </w:p>
    <w:p w14:paraId="24EDDE6A" w14:textId="77777777" w:rsidR="008B0A52" w:rsidRDefault="008B0A52" w:rsidP="00D82308">
      <w:pPr>
        <w:pStyle w:val="ac"/>
        <w:numPr>
          <w:ilvl w:val="0"/>
          <w:numId w:val="52"/>
        </w:numPr>
      </w:pPr>
    </w:p>
    <w:p w14:paraId="547A51B6" w14:textId="77777777" w:rsidR="008B0A52" w:rsidRDefault="008B0A52" w:rsidP="008B0A52"/>
    <w:p w14:paraId="739D9EB6" w14:textId="77777777" w:rsidR="008B0A52" w:rsidRDefault="008B0A52" w:rsidP="008B0A52">
      <w:r>
        <w:t>Карточка предприятия содержит</w:t>
      </w:r>
    </w:p>
    <w:p w14:paraId="00DEA608" w14:textId="77777777" w:rsidR="008B0A52" w:rsidRDefault="008B0A52" w:rsidP="00D82308">
      <w:pPr>
        <w:pStyle w:val="ac"/>
        <w:numPr>
          <w:ilvl w:val="0"/>
          <w:numId w:val="52"/>
        </w:numPr>
      </w:pPr>
      <w:r>
        <w:t>Мощность</w:t>
      </w:r>
    </w:p>
    <w:p w14:paraId="78942265" w14:textId="77777777" w:rsidR="008B0A52" w:rsidRDefault="008B0A52" w:rsidP="00D82308">
      <w:pPr>
        <w:pStyle w:val="ac"/>
        <w:numPr>
          <w:ilvl w:val="0"/>
          <w:numId w:val="52"/>
        </w:numPr>
      </w:pPr>
      <w:r>
        <w:t>Текущая загрузка производства</w:t>
      </w:r>
    </w:p>
    <w:p w14:paraId="65F88450" w14:textId="77777777" w:rsidR="008B0A52" w:rsidRDefault="008B0A52" w:rsidP="00D82308">
      <w:pPr>
        <w:pStyle w:val="ac"/>
        <w:numPr>
          <w:ilvl w:val="0"/>
          <w:numId w:val="52"/>
        </w:numPr>
      </w:pPr>
      <w:r>
        <w:t>Текущий баланс</w:t>
      </w:r>
    </w:p>
    <w:p w14:paraId="09F8CD9A" w14:textId="77777777" w:rsidR="008B0A52" w:rsidRDefault="008B0A52" w:rsidP="00D82308">
      <w:pPr>
        <w:pStyle w:val="ac"/>
        <w:numPr>
          <w:ilvl w:val="0"/>
          <w:numId w:val="52"/>
        </w:numPr>
      </w:pPr>
      <w:r>
        <w:t>Рейтинг</w:t>
      </w:r>
    </w:p>
    <w:p w14:paraId="28F44CF0" w14:textId="77777777" w:rsidR="008B0A52" w:rsidRDefault="008B0A52" w:rsidP="00D82308">
      <w:pPr>
        <w:pStyle w:val="ac"/>
        <w:numPr>
          <w:ilvl w:val="0"/>
          <w:numId w:val="52"/>
        </w:numPr>
      </w:pPr>
      <w:r>
        <w:t>Текущие проекты</w:t>
      </w:r>
    </w:p>
    <w:p w14:paraId="3F384B4F" w14:textId="77777777" w:rsidR="008B0A52" w:rsidRDefault="008B0A52" w:rsidP="00D82308">
      <w:pPr>
        <w:pStyle w:val="ac"/>
        <w:numPr>
          <w:ilvl w:val="1"/>
          <w:numId w:val="52"/>
        </w:numPr>
      </w:pPr>
      <w:commentRangeStart w:id="87"/>
      <w:r>
        <w:t>Инвестиционный проект</w:t>
      </w:r>
      <w:commentRangeEnd w:id="87"/>
      <w:r>
        <w:rPr>
          <w:rStyle w:val="ad"/>
        </w:rPr>
        <w:commentReference w:id="87"/>
      </w:r>
    </w:p>
    <w:p w14:paraId="6DADF169" w14:textId="77777777" w:rsidR="008B0A52" w:rsidRDefault="008B0A52" w:rsidP="00D82308">
      <w:pPr>
        <w:pStyle w:val="ac"/>
        <w:numPr>
          <w:ilvl w:val="0"/>
          <w:numId w:val="52"/>
        </w:numPr>
      </w:pPr>
      <w:commentRangeStart w:id="88"/>
      <w:r>
        <w:t>Кривая</w:t>
      </w:r>
      <w:commentRangeEnd w:id="88"/>
      <w:r>
        <w:rPr>
          <w:rStyle w:val="ad"/>
        </w:rPr>
        <w:commentReference w:id="88"/>
      </w:r>
      <w:r>
        <w:t xml:space="preserve"> затрат </w:t>
      </w:r>
    </w:p>
    <w:p w14:paraId="45132F92" w14:textId="77777777" w:rsidR="008B0A52" w:rsidRDefault="008B0A52" w:rsidP="00D82308">
      <w:pPr>
        <w:pStyle w:val="ac"/>
        <w:numPr>
          <w:ilvl w:val="0"/>
          <w:numId w:val="52"/>
        </w:numPr>
      </w:pPr>
      <w:r>
        <w:t>Таблицу параметров по годам</w:t>
      </w:r>
    </w:p>
    <w:p w14:paraId="0C14D992" w14:textId="77777777" w:rsidR="008B0A52" w:rsidRDefault="008B0A52" w:rsidP="00D82308">
      <w:pPr>
        <w:pStyle w:val="ac"/>
        <w:numPr>
          <w:ilvl w:val="1"/>
          <w:numId w:val="52"/>
        </w:numPr>
      </w:pPr>
      <w:r>
        <w:t>Мощность</w:t>
      </w:r>
    </w:p>
    <w:p w14:paraId="16EB6E3D" w14:textId="77777777" w:rsidR="008B0A52" w:rsidRDefault="008B0A52" w:rsidP="00D82308">
      <w:pPr>
        <w:pStyle w:val="ac"/>
        <w:numPr>
          <w:ilvl w:val="1"/>
          <w:numId w:val="52"/>
        </w:numPr>
      </w:pPr>
      <w:r>
        <w:t>Загрузка производства</w:t>
      </w:r>
    </w:p>
    <w:p w14:paraId="60F0D67A" w14:textId="77777777" w:rsidR="008B0A52" w:rsidRDefault="008B0A52" w:rsidP="00D82308">
      <w:pPr>
        <w:pStyle w:val="ac"/>
        <w:numPr>
          <w:ilvl w:val="1"/>
          <w:numId w:val="52"/>
        </w:numPr>
      </w:pPr>
      <w:r>
        <w:t>Объем продаж</w:t>
      </w:r>
    </w:p>
    <w:p w14:paraId="1260E8A1" w14:textId="77777777" w:rsidR="008B0A52" w:rsidRDefault="008B0A52" w:rsidP="00D82308">
      <w:pPr>
        <w:pStyle w:val="ac"/>
        <w:numPr>
          <w:ilvl w:val="1"/>
          <w:numId w:val="52"/>
        </w:numPr>
      </w:pPr>
      <w:r>
        <w:t>Выручка</w:t>
      </w:r>
    </w:p>
    <w:p w14:paraId="2AC927F4" w14:textId="77777777" w:rsidR="008B0A52" w:rsidRDefault="008B0A52" w:rsidP="00D82308">
      <w:pPr>
        <w:pStyle w:val="ac"/>
        <w:numPr>
          <w:ilvl w:val="1"/>
          <w:numId w:val="52"/>
        </w:numPr>
      </w:pPr>
      <w:r>
        <w:t>Остаточная стоимость основных средств</w:t>
      </w:r>
    </w:p>
    <w:p w14:paraId="020E8FB7" w14:textId="77777777" w:rsidR="008B0A52" w:rsidRDefault="008B0A52" w:rsidP="00D82308">
      <w:pPr>
        <w:pStyle w:val="ac"/>
        <w:numPr>
          <w:ilvl w:val="1"/>
          <w:numId w:val="52"/>
        </w:numPr>
      </w:pPr>
      <w:r>
        <w:t>Переменные затраты</w:t>
      </w:r>
    </w:p>
    <w:p w14:paraId="03AC0B51" w14:textId="77777777" w:rsidR="008B0A52" w:rsidRDefault="008B0A52" w:rsidP="00D82308">
      <w:pPr>
        <w:pStyle w:val="ac"/>
        <w:numPr>
          <w:ilvl w:val="1"/>
          <w:numId w:val="52"/>
        </w:numPr>
      </w:pPr>
      <w:r>
        <w:t>Постоянные затраты</w:t>
      </w:r>
    </w:p>
    <w:p w14:paraId="7A3ADFDE" w14:textId="77777777" w:rsidR="008B0A52" w:rsidRDefault="008B0A52" w:rsidP="00D82308">
      <w:pPr>
        <w:pStyle w:val="ac"/>
        <w:numPr>
          <w:ilvl w:val="1"/>
          <w:numId w:val="52"/>
        </w:numPr>
      </w:pPr>
      <w:r>
        <w:t>Амортизация основных средств</w:t>
      </w:r>
    </w:p>
    <w:p w14:paraId="3FAB3662" w14:textId="77777777" w:rsidR="008B0A52" w:rsidRDefault="008B0A52" w:rsidP="00D82308">
      <w:pPr>
        <w:pStyle w:val="ac"/>
        <w:numPr>
          <w:ilvl w:val="1"/>
          <w:numId w:val="52"/>
        </w:numPr>
      </w:pPr>
      <w:r>
        <w:t>Переменные и постоянные затраты</w:t>
      </w:r>
    </w:p>
    <w:p w14:paraId="26522A24" w14:textId="77777777" w:rsidR="008B0A52" w:rsidRDefault="008B0A52" w:rsidP="00D82308">
      <w:pPr>
        <w:pStyle w:val="ac"/>
        <w:numPr>
          <w:ilvl w:val="1"/>
          <w:numId w:val="52"/>
        </w:numPr>
      </w:pPr>
      <w:r>
        <w:t>Операционная прибыль</w:t>
      </w:r>
    </w:p>
    <w:p w14:paraId="39276711" w14:textId="77777777" w:rsidR="008B0A52" w:rsidRDefault="008B0A52" w:rsidP="00D82308">
      <w:pPr>
        <w:pStyle w:val="ac"/>
        <w:numPr>
          <w:ilvl w:val="1"/>
          <w:numId w:val="52"/>
        </w:numPr>
      </w:pPr>
      <w:r>
        <w:t>Прибыль до налогов</w:t>
      </w:r>
    </w:p>
    <w:p w14:paraId="37A9D5A9" w14:textId="77777777" w:rsidR="008B0A52" w:rsidRDefault="008B0A52" w:rsidP="00D82308">
      <w:pPr>
        <w:pStyle w:val="ac"/>
        <w:numPr>
          <w:ilvl w:val="1"/>
          <w:numId w:val="52"/>
        </w:numPr>
      </w:pPr>
      <w:r>
        <w:t>Налог на прибыль</w:t>
      </w:r>
    </w:p>
    <w:p w14:paraId="0976901C" w14:textId="77777777" w:rsidR="008B0A52" w:rsidRDefault="008B0A52" w:rsidP="00D82308">
      <w:pPr>
        <w:pStyle w:val="ac"/>
        <w:numPr>
          <w:ilvl w:val="1"/>
          <w:numId w:val="52"/>
        </w:numPr>
      </w:pPr>
      <w:r>
        <w:t>Прибыль после налогов</w:t>
      </w:r>
    </w:p>
    <w:p w14:paraId="2483423D" w14:textId="77777777" w:rsidR="008B0A52" w:rsidRDefault="008B0A52" w:rsidP="00D82308">
      <w:pPr>
        <w:pStyle w:val="ac"/>
        <w:numPr>
          <w:ilvl w:val="1"/>
          <w:numId w:val="52"/>
        </w:numPr>
      </w:pPr>
      <w:r>
        <w:t>Остаток денежных средств (баланс)</w:t>
      </w:r>
    </w:p>
    <w:p w14:paraId="5A90DD40" w14:textId="77777777" w:rsidR="008B0A52" w:rsidRPr="007650BD" w:rsidRDefault="008B0A52" w:rsidP="008B0A52"/>
    <w:p w14:paraId="0284B7D8" w14:textId="77777777" w:rsidR="008B0A52" w:rsidRDefault="008B0A52" w:rsidP="008B0A52"/>
    <w:p w14:paraId="388D99E8" w14:textId="77777777" w:rsidR="008B0A52" w:rsidRDefault="008B0A52" w:rsidP="008B0A52">
      <w:pPr>
        <w:pStyle w:val="4"/>
      </w:pPr>
      <w:r>
        <w:t>Информация об отрасли</w:t>
      </w:r>
    </w:p>
    <w:p w14:paraId="2B563B37" w14:textId="77777777" w:rsidR="008B0A52" w:rsidRDefault="008B0A52" w:rsidP="008B0A52">
      <w:r>
        <w:t>Раздел «информация об отрасли» содержит несколько вкладок или разделов</w:t>
      </w:r>
    </w:p>
    <w:p w14:paraId="262A86F9" w14:textId="77777777" w:rsidR="008B0A52" w:rsidRDefault="008B0A52" w:rsidP="00D82308">
      <w:pPr>
        <w:pStyle w:val="ac"/>
        <w:numPr>
          <w:ilvl w:val="0"/>
          <w:numId w:val="53"/>
        </w:numPr>
      </w:pPr>
      <w:r>
        <w:t>Общая информация</w:t>
      </w:r>
    </w:p>
    <w:p w14:paraId="4888B7B4" w14:textId="77777777" w:rsidR="008B0A52" w:rsidRDefault="008B0A52" w:rsidP="00D82308">
      <w:pPr>
        <w:pStyle w:val="ac"/>
        <w:numPr>
          <w:ilvl w:val="0"/>
          <w:numId w:val="53"/>
        </w:numPr>
      </w:pPr>
      <w:r>
        <w:t>О других игроках</w:t>
      </w:r>
    </w:p>
    <w:p w14:paraId="3FFC458A" w14:textId="77777777" w:rsidR="008B0A52" w:rsidRDefault="008B0A52" w:rsidP="00D82308">
      <w:pPr>
        <w:pStyle w:val="ac"/>
        <w:numPr>
          <w:ilvl w:val="0"/>
          <w:numId w:val="53"/>
        </w:numPr>
      </w:pPr>
      <w:r>
        <w:t>Государственная отчетность</w:t>
      </w:r>
    </w:p>
    <w:p w14:paraId="4C048E1B" w14:textId="77777777" w:rsidR="008B0A52" w:rsidRDefault="008B0A52" w:rsidP="008B0A52"/>
    <w:p w14:paraId="65CC8CE1" w14:textId="77777777" w:rsidR="008B0A52" w:rsidRDefault="008B0A52" w:rsidP="008B0A52">
      <w:r>
        <w:t xml:space="preserve">Общая информация представляет информацию </w:t>
      </w:r>
      <w:commentRangeStart w:id="89"/>
      <w:r>
        <w:t xml:space="preserve">об отрасли </w:t>
      </w:r>
      <w:commentRangeEnd w:id="89"/>
      <w:r>
        <w:rPr>
          <w:rStyle w:val="ad"/>
        </w:rPr>
        <w:commentReference w:id="89"/>
      </w:r>
      <w:r>
        <w:t>целиком</w:t>
      </w:r>
    </w:p>
    <w:p w14:paraId="7345833B" w14:textId="77777777" w:rsidR="008B0A52" w:rsidRDefault="008B0A52" w:rsidP="00D82308">
      <w:pPr>
        <w:pStyle w:val="ac"/>
        <w:numPr>
          <w:ilvl w:val="0"/>
          <w:numId w:val="42"/>
        </w:numPr>
      </w:pPr>
      <w:r>
        <w:t xml:space="preserve">Суммарные объемы производства </w:t>
      </w:r>
    </w:p>
    <w:p w14:paraId="4CC85310" w14:textId="77777777" w:rsidR="008B0A52" w:rsidRDefault="008B0A52" w:rsidP="00D82308">
      <w:pPr>
        <w:pStyle w:val="ac"/>
        <w:numPr>
          <w:ilvl w:val="0"/>
          <w:numId w:val="42"/>
        </w:numPr>
      </w:pPr>
      <w:r>
        <w:t>Объем спроса</w:t>
      </w:r>
    </w:p>
    <w:p w14:paraId="3C27648E" w14:textId="77777777" w:rsidR="008B0A52" w:rsidRDefault="008B0A52" w:rsidP="00D82308">
      <w:pPr>
        <w:pStyle w:val="ac"/>
        <w:numPr>
          <w:ilvl w:val="0"/>
          <w:numId w:val="42"/>
        </w:numPr>
      </w:pPr>
      <w:r>
        <w:t>Равновесная цена</w:t>
      </w:r>
    </w:p>
    <w:p w14:paraId="4E4969F6" w14:textId="77777777" w:rsidR="008B0A52" w:rsidRDefault="008B0A52" w:rsidP="00D82308">
      <w:pPr>
        <w:pStyle w:val="ac"/>
        <w:numPr>
          <w:ilvl w:val="0"/>
          <w:numId w:val="42"/>
        </w:numPr>
      </w:pPr>
      <w:r>
        <w:t>Уровень инфляции</w:t>
      </w:r>
    </w:p>
    <w:p w14:paraId="7172DC0E" w14:textId="77777777" w:rsidR="008B0A52" w:rsidRDefault="008B0A52" w:rsidP="00D82308">
      <w:pPr>
        <w:pStyle w:val="ac"/>
        <w:numPr>
          <w:ilvl w:val="0"/>
          <w:numId w:val="42"/>
        </w:numPr>
      </w:pPr>
      <w:commentRangeStart w:id="90"/>
      <w:r>
        <w:t>Кривая спроса</w:t>
      </w:r>
    </w:p>
    <w:p w14:paraId="5E70EF2F" w14:textId="77777777" w:rsidR="008B0A52" w:rsidRDefault="008B0A52" w:rsidP="00D82308">
      <w:pPr>
        <w:pStyle w:val="ac"/>
        <w:numPr>
          <w:ilvl w:val="0"/>
          <w:numId w:val="42"/>
        </w:numPr>
      </w:pPr>
      <w:r>
        <w:t>Кривая предложения</w:t>
      </w:r>
    </w:p>
    <w:p w14:paraId="2D94BFB5" w14:textId="77777777" w:rsidR="008B0A52" w:rsidRPr="00AC55C5" w:rsidRDefault="008B0A52" w:rsidP="00D82308">
      <w:pPr>
        <w:pStyle w:val="ac"/>
        <w:numPr>
          <w:ilvl w:val="0"/>
          <w:numId w:val="42"/>
        </w:numPr>
        <w:rPr>
          <w:highlight w:val="yellow"/>
        </w:rPr>
      </w:pPr>
      <w:r w:rsidRPr="00AC55C5">
        <w:rPr>
          <w:highlight w:val="yellow"/>
        </w:rPr>
        <w:t xml:space="preserve">Кривая </w:t>
      </w:r>
      <w:proofErr w:type="spellStart"/>
      <w:r w:rsidRPr="00AC55C5">
        <w:rPr>
          <w:highlight w:val="yellow"/>
        </w:rPr>
        <w:t>затарат</w:t>
      </w:r>
      <w:proofErr w:type="spellEnd"/>
      <w:r w:rsidRPr="00AC55C5">
        <w:rPr>
          <w:highlight w:val="yellow"/>
        </w:rPr>
        <w:t>???</w:t>
      </w:r>
      <w:commentRangeEnd w:id="90"/>
      <w:r>
        <w:rPr>
          <w:rStyle w:val="ad"/>
        </w:rPr>
        <w:commentReference w:id="90"/>
      </w:r>
    </w:p>
    <w:p w14:paraId="3E8B503B" w14:textId="77777777" w:rsidR="008B0A52" w:rsidRDefault="008B0A52" w:rsidP="00D82308">
      <w:pPr>
        <w:pStyle w:val="ac"/>
        <w:numPr>
          <w:ilvl w:val="0"/>
          <w:numId w:val="42"/>
        </w:numPr>
      </w:pPr>
      <w:r>
        <w:t>История по параметрам</w:t>
      </w:r>
    </w:p>
    <w:p w14:paraId="0191BA3C" w14:textId="77777777" w:rsidR="008B0A52" w:rsidRDefault="008B0A52" w:rsidP="00D82308">
      <w:pPr>
        <w:pStyle w:val="ac"/>
        <w:numPr>
          <w:ilvl w:val="1"/>
          <w:numId w:val="42"/>
        </w:numPr>
      </w:pPr>
      <w:r>
        <w:t xml:space="preserve">Суммарные объемы производства </w:t>
      </w:r>
    </w:p>
    <w:p w14:paraId="4EA23842" w14:textId="77777777" w:rsidR="008B0A52" w:rsidRDefault="008B0A52" w:rsidP="00D82308">
      <w:pPr>
        <w:pStyle w:val="ac"/>
        <w:numPr>
          <w:ilvl w:val="1"/>
          <w:numId w:val="42"/>
        </w:numPr>
      </w:pPr>
      <w:r>
        <w:t>Объем спроса</w:t>
      </w:r>
    </w:p>
    <w:p w14:paraId="4055191D" w14:textId="77777777" w:rsidR="008B0A52" w:rsidRDefault="008B0A52" w:rsidP="008B0A52"/>
    <w:p w14:paraId="1BB14A60" w14:textId="77777777" w:rsidR="008B0A52" w:rsidRDefault="008B0A52" w:rsidP="008B0A52">
      <w:r>
        <w:t>О других игроках – информация представляется в двух разрезах. Это могут быть вкладки или переключатели фильтрации</w:t>
      </w:r>
    </w:p>
    <w:p w14:paraId="7B7EFA5F" w14:textId="77777777" w:rsidR="008B0A52" w:rsidRDefault="008B0A52" w:rsidP="00D82308">
      <w:pPr>
        <w:pStyle w:val="ac"/>
        <w:numPr>
          <w:ilvl w:val="0"/>
          <w:numId w:val="54"/>
        </w:numPr>
      </w:pPr>
      <w:r>
        <w:t>Детали других игроков (вся информация за последний цикл)</w:t>
      </w:r>
    </w:p>
    <w:p w14:paraId="515802E0" w14:textId="77777777" w:rsidR="008B0A52" w:rsidRDefault="008B0A52" w:rsidP="00D82308">
      <w:pPr>
        <w:pStyle w:val="ac"/>
        <w:numPr>
          <w:ilvl w:val="1"/>
          <w:numId w:val="54"/>
        </w:numPr>
      </w:pPr>
      <w:commentRangeStart w:id="91"/>
      <w:r>
        <w:t>Название/торговая марка</w:t>
      </w:r>
      <w:commentRangeEnd w:id="91"/>
      <w:r>
        <w:rPr>
          <w:rStyle w:val="ad"/>
        </w:rPr>
        <w:commentReference w:id="91"/>
      </w:r>
    </w:p>
    <w:p w14:paraId="387328A9" w14:textId="77777777" w:rsidR="008B0A52" w:rsidRDefault="008B0A52" w:rsidP="00D82308">
      <w:pPr>
        <w:pStyle w:val="ac"/>
        <w:numPr>
          <w:ilvl w:val="1"/>
          <w:numId w:val="54"/>
        </w:numPr>
      </w:pPr>
      <w:r>
        <w:t>Объем производства (мощность, загрузка)</w:t>
      </w:r>
    </w:p>
    <w:p w14:paraId="34EBBAB4" w14:textId="77777777" w:rsidR="008B0A52" w:rsidRDefault="008B0A52" w:rsidP="00D82308">
      <w:pPr>
        <w:pStyle w:val="ac"/>
        <w:numPr>
          <w:ilvl w:val="1"/>
          <w:numId w:val="54"/>
        </w:numPr>
      </w:pPr>
      <w:r>
        <w:t>Цена товара</w:t>
      </w:r>
    </w:p>
    <w:p w14:paraId="52666707" w14:textId="77777777" w:rsidR="008B0A52" w:rsidRDefault="008B0A52" w:rsidP="00D82308">
      <w:pPr>
        <w:pStyle w:val="ac"/>
        <w:numPr>
          <w:ilvl w:val="1"/>
          <w:numId w:val="54"/>
        </w:numPr>
      </w:pPr>
      <w:proofErr w:type="gramStart"/>
      <w:r>
        <w:t>Затраты (постоянные, переменные</w:t>
      </w:r>
      <w:proofErr w:type="gramEnd"/>
    </w:p>
    <w:p w14:paraId="3D8B5701" w14:textId="77777777" w:rsidR="008B0A52" w:rsidRDefault="008B0A52" w:rsidP="00D82308">
      <w:pPr>
        <w:pStyle w:val="ac"/>
        <w:numPr>
          <w:ilvl w:val="0"/>
          <w:numId w:val="54"/>
        </w:numPr>
      </w:pPr>
      <w:r>
        <w:lastRenderedPageBreak/>
        <w:t>Информация о начатых инвестиционных проектах (</w:t>
      </w:r>
      <w:commentRangeStart w:id="92"/>
      <w:r>
        <w:t>имя, мощность, срок?)</w:t>
      </w:r>
      <w:commentRangeEnd w:id="92"/>
      <w:r>
        <w:rPr>
          <w:rStyle w:val="ad"/>
        </w:rPr>
        <w:commentReference w:id="92"/>
      </w:r>
    </w:p>
    <w:p w14:paraId="25958493" w14:textId="77777777" w:rsidR="008B0A52" w:rsidRDefault="008B0A52" w:rsidP="008B0A52"/>
    <w:p w14:paraId="740BD29E" w14:textId="77777777" w:rsidR="008B0A52" w:rsidRDefault="008B0A52" w:rsidP="008B0A52">
      <w:r>
        <w:t>Детали игроков</w:t>
      </w:r>
    </w:p>
    <w:p w14:paraId="049BE1BA" w14:textId="77777777" w:rsidR="008B0A52" w:rsidRDefault="008B0A52" w:rsidP="00D82308">
      <w:pPr>
        <w:pStyle w:val="ac"/>
        <w:numPr>
          <w:ilvl w:val="0"/>
          <w:numId w:val="41"/>
        </w:numPr>
      </w:pPr>
      <w:r>
        <w:t>Объемы/цены/затраты</w:t>
      </w:r>
    </w:p>
    <w:p w14:paraId="6B2F4674" w14:textId="77777777" w:rsidR="008B0A52" w:rsidRDefault="008B0A52" w:rsidP="008B0A52"/>
    <w:p w14:paraId="0FAEBE97" w14:textId="77777777" w:rsidR="008B0A52" w:rsidRDefault="008B0A52" w:rsidP="008B0A52">
      <w:r>
        <w:t xml:space="preserve">Государственная отчетность – это минимальная публичная отчетность, которая не может быть скрыта от игроков никакими настройками. </w:t>
      </w:r>
      <w:proofErr w:type="gramStart"/>
      <w:r>
        <w:t>Представлена</w:t>
      </w:r>
      <w:proofErr w:type="gramEnd"/>
      <w:r>
        <w:t xml:space="preserve"> в виде таблицы с момента старта игры</w:t>
      </w:r>
    </w:p>
    <w:p w14:paraId="3DD25071" w14:textId="77777777" w:rsidR="008B0A52" w:rsidRDefault="008B0A52" w:rsidP="00D82308">
      <w:pPr>
        <w:pStyle w:val="ac"/>
        <w:numPr>
          <w:ilvl w:val="0"/>
          <w:numId w:val="41"/>
        </w:numPr>
      </w:pPr>
      <w:r>
        <w:t>Год</w:t>
      </w:r>
    </w:p>
    <w:p w14:paraId="4864D19F" w14:textId="77777777" w:rsidR="008B0A52" w:rsidRDefault="008B0A52" w:rsidP="00D82308">
      <w:pPr>
        <w:pStyle w:val="ac"/>
        <w:numPr>
          <w:ilvl w:val="0"/>
          <w:numId w:val="41"/>
        </w:numPr>
      </w:pPr>
      <w:r>
        <w:t>Суммарная по отрасли годовая выручка</w:t>
      </w:r>
    </w:p>
    <w:p w14:paraId="5ECAA10B" w14:textId="77777777" w:rsidR="008B0A52" w:rsidRDefault="008B0A52" w:rsidP="00D82308">
      <w:pPr>
        <w:pStyle w:val="ac"/>
        <w:numPr>
          <w:ilvl w:val="0"/>
          <w:numId w:val="41"/>
        </w:numPr>
      </w:pPr>
      <w:r>
        <w:t>Суммарный по отрасли сбор налогов</w:t>
      </w:r>
    </w:p>
    <w:p w14:paraId="1E910C7F" w14:textId="77777777" w:rsidR="008B0A52" w:rsidRDefault="008B0A52" w:rsidP="00D82308">
      <w:pPr>
        <w:pStyle w:val="ac"/>
        <w:numPr>
          <w:ilvl w:val="0"/>
          <w:numId w:val="41"/>
        </w:numPr>
      </w:pPr>
      <w:r>
        <w:t>Суммарная по отрасли прибыль.</w:t>
      </w:r>
    </w:p>
    <w:p w14:paraId="3D993463" w14:textId="77777777" w:rsidR="008B0A52" w:rsidRDefault="008B0A52" w:rsidP="008B0A52"/>
    <w:p w14:paraId="397B820C" w14:textId="77777777" w:rsidR="008B0A52" w:rsidRDefault="008B0A52" w:rsidP="008B0A52">
      <w:pPr>
        <w:pStyle w:val="4"/>
      </w:pPr>
      <w:r>
        <w:t>Бизнес-план</w:t>
      </w:r>
    </w:p>
    <w:p w14:paraId="5238D628" w14:textId="77777777" w:rsidR="008B0A52" w:rsidRPr="00AD381E" w:rsidRDefault="008B0A52" w:rsidP="008B0A52">
      <w:r>
        <w:t>Раздел должен отображать начальный бизнес-план и его выполнение</w:t>
      </w:r>
    </w:p>
    <w:p w14:paraId="697CA787" w14:textId="77777777" w:rsidR="008B0A52" w:rsidRPr="00AD381E" w:rsidRDefault="008B0A52" w:rsidP="008B0A52">
      <w:r w:rsidRPr="00AD381E">
        <w:rPr>
          <w:highlight w:val="yellow"/>
        </w:rPr>
        <w:t>&lt;Ждем информацию о составе бизнес плана&gt;</w:t>
      </w:r>
    </w:p>
    <w:p w14:paraId="6E33CE91" w14:textId="77777777" w:rsidR="008B0A52" w:rsidRPr="00F02E37" w:rsidRDefault="008B0A52" w:rsidP="008B0A52"/>
    <w:p w14:paraId="5488796D" w14:textId="77777777" w:rsidR="008B0A52" w:rsidRPr="00F02E37" w:rsidRDefault="008B0A52" w:rsidP="008B0A52"/>
    <w:p w14:paraId="12A7220B" w14:textId="77777777" w:rsidR="008B0A52" w:rsidRDefault="008B0A52" w:rsidP="008B0A52">
      <w:pPr>
        <w:pStyle w:val="3"/>
      </w:pPr>
      <w:bookmarkStart w:id="93" w:name="_Toc351563330"/>
      <w:r>
        <w:t>Интерфейс игры (Банк)</w:t>
      </w:r>
      <w:bookmarkEnd w:id="93"/>
    </w:p>
    <w:p w14:paraId="30D1B280" w14:textId="77777777" w:rsidR="008B0A52" w:rsidRDefault="008B0A52" w:rsidP="008B0A52">
      <w:r>
        <w:t>Интерфейс должен состоять из закладок</w:t>
      </w:r>
    </w:p>
    <w:p w14:paraId="77B99C4F" w14:textId="77777777" w:rsidR="008B0A52" w:rsidRDefault="008B0A52" w:rsidP="00D82308">
      <w:pPr>
        <w:pStyle w:val="ac"/>
        <w:numPr>
          <w:ilvl w:val="0"/>
          <w:numId w:val="45"/>
        </w:numPr>
      </w:pPr>
      <w:r>
        <w:t>Текущая активность</w:t>
      </w:r>
    </w:p>
    <w:p w14:paraId="26AE6B4D" w14:textId="77777777" w:rsidR="008B0A52" w:rsidRDefault="008B0A52" w:rsidP="00D82308">
      <w:pPr>
        <w:pStyle w:val="ac"/>
        <w:numPr>
          <w:ilvl w:val="0"/>
          <w:numId w:val="45"/>
        </w:numPr>
      </w:pPr>
      <w:r>
        <w:t>Информация об отрасли</w:t>
      </w:r>
    </w:p>
    <w:p w14:paraId="0C573255" w14:textId="77777777" w:rsidR="008B0A52" w:rsidRDefault="008B0A52" w:rsidP="008B0A52">
      <w:pPr>
        <w:suppressAutoHyphens w:val="0"/>
        <w:jc w:val="left"/>
      </w:pPr>
    </w:p>
    <w:p w14:paraId="083293B1" w14:textId="77777777" w:rsidR="008B0A52" w:rsidRDefault="008B0A52" w:rsidP="008B0A52">
      <w:pPr>
        <w:pStyle w:val="4"/>
      </w:pPr>
      <w:r>
        <w:t>Текущая активность</w:t>
      </w:r>
    </w:p>
    <w:p w14:paraId="1758923E" w14:textId="77777777" w:rsidR="008B0A52" w:rsidRDefault="008B0A52" w:rsidP="008B0A52">
      <w:r>
        <w:t>Закладка «текущая активность» во многом похожа на предприятие. Состоит из секций</w:t>
      </w:r>
    </w:p>
    <w:p w14:paraId="3BEF1D0E" w14:textId="77777777" w:rsidR="008B0A52" w:rsidRDefault="008B0A52" w:rsidP="00D82308">
      <w:pPr>
        <w:pStyle w:val="ac"/>
        <w:numPr>
          <w:ilvl w:val="0"/>
          <w:numId w:val="55"/>
        </w:numPr>
      </w:pPr>
      <w:r>
        <w:t>Краткая информация об отрасли</w:t>
      </w:r>
    </w:p>
    <w:p w14:paraId="5F3A7554" w14:textId="77777777" w:rsidR="008B0A52" w:rsidRDefault="008B0A52" w:rsidP="00D82308">
      <w:pPr>
        <w:pStyle w:val="ac"/>
        <w:numPr>
          <w:ilvl w:val="0"/>
          <w:numId w:val="55"/>
        </w:numPr>
      </w:pPr>
      <w:r>
        <w:t>Входящие запросы</w:t>
      </w:r>
    </w:p>
    <w:p w14:paraId="60B41026" w14:textId="77777777" w:rsidR="008B0A52" w:rsidRDefault="008B0A52" w:rsidP="00D82308">
      <w:pPr>
        <w:pStyle w:val="ac"/>
        <w:numPr>
          <w:ilvl w:val="0"/>
          <w:numId w:val="55"/>
        </w:numPr>
      </w:pPr>
      <w:r>
        <w:t>Зона согласования</w:t>
      </w:r>
    </w:p>
    <w:p w14:paraId="76DC6C93" w14:textId="77777777" w:rsidR="008B0A52" w:rsidRDefault="008B0A52" w:rsidP="00D82308">
      <w:pPr>
        <w:pStyle w:val="ac"/>
        <w:numPr>
          <w:ilvl w:val="0"/>
          <w:numId w:val="55"/>
        </w:numPr>
      </w:pPr>
      <w:r>
        <w:t>История выданных кредитов</w:t>
      </w:r>
    </w:p>
    <w:p w14:paraId="013E3D64" w14:textId="77777777" w:rsidR="008B0A52" w:rsidRDefault="008B0A52" w:rsidP="008B0A52"/>
    <w:p w14:paraId="4BC5CDB7" w14:textId="77777777" w:rsidR="008B0A52" w:rsidRDefault="008B0A52" w:rsidP="008B0A52">
      <w:r>
        <w:t>Краткая информация об отрасли – повторяет секцию для предприятия.</w:t>
      </w:r>
    </w:p>
    <w:p w14:paraId="7E71BBA5" w14:textId="77777777" w:rsidR="008B0A52" w:rsidRDefault="008B0A52" w:rsidP="008B0A52"/>
    <w:p w14:paraId="6C38B042" w14:textId="77777777" w:rsidR="008B0A52" w:rsidRDefault="008B0A52" w:rsidP="008B0A52">
      <w:r>
        <w:t>Входящие запросы – отображает список входящих запросов на кредит (новых и на стадии обсуждения). По запросу отображается</w:t>
      </w:r>
    </w:p>
    <w:p w14:paraId="55CED5FA" w14:textId="77777777" w:rsidR="008B0A52" w:rsidRDefault="008B0A52" w:rsidP="00D82308">
      <w:pPr>
        <w:pStyle w:val="ac"/>
        <w:numPr>
          <w:ilvl w:val="0"/>
          <w:numId w:val="56"/>
        </w:numPr>
      </w:pPr>
      <w:r>
        <w:t>Название игрока</w:t>
      </w:r>
    </w:p>
    <w:p w14:paraId="7AF3B75A" w14:textId="77777777" w:rsidR="008B0A52" w:rsidRDefault="008B0A52" w:rsidP="00D82308">
      <w:pPr>
        <w:pStyle w:val="ac"/>
        <w:numPr>
          <w:ilvl w:val="0"/>
          <w:numId w:val="56"/>
        </w:numPr>
      </w:pPr>
      <w:r>
        <w:t>Статус схематично (например, шкалой с точками)</w:t>
      </w:r>
    </w:p>
    <w:p w14:paraId="72CDE83C" w14:textId="77777777" w:rsidR="008B0A52" w:rsidRDefault="008B0A52" w:rsidP="008B0A52"/>
    <w:p w14:paraId="60533F67" w14:textId="77777777" w:rsidR="008B0A52" w:rsidRDefault="008B0A52" w:rsidP="008B0A52">
      <w:r>
        <w:t>Зона согласования – отображает детали заявки и позволяет одобрить/отвергнуть заявку.</w:t>
      </w:r>
    </w:p>
    <w:p w14:paraId="74B44B20" w14:textId="77777777" w:rsidR="008B0A52" w:rsidRPr="00251466" w:rsidRDefault="008B0A52" w:rsidP="008B0A52">
      <w:r w:rsidRPr="00251466">
        <w:rPr>
          <w:highlight w:val="yellow"/>
        </w:rPr>
        <w:t>&lt;ждем информацию о данных для согласования&gt;</w:t>
      </w:r>
    </w:p>
    <w:p w14:paraId="43B2FC5E" w14:textId="77777777" w:rsidR="008B0A52" w:rsidRDefault="008B0A52" w:rsidP="008B0A52"/>
    <w:p w14:paraId="448871CC" w14:textId="77777777" w:rsidR="008B0A52" w:rsidRDefault="008B0A52" w:rsidP="008B0A52">
      <w:r>
        <w:t xml:space="preserve">История выданных кредитов – отображает историю </w:t>
      </w:r>
      <w:r w:rsidRPr="00251466">
        <w:rPr>
          <w:b/>
        </w:rPr>
        <w:t>рассмотрения</w:t>
      </w:r>
      <w:r>
        <w:t xml:space="preserve"> заявок. История не отображает последующие платежи по кредитам. Отображается следующая информация</w:t>
      </w:r>
    </w:p>
    <w:p w14:paraId="41827C2C" w14:textId="77777777" w:rsidR="008B0A52" w:rsidRDefault="008B0A52" w:rsidP="00D82308">
      <w:pPr>
        <w:pStyle w:val="ac"/>
        <w:numPr>
          <w:ilvl w:val="0"/>
          <w:numId w:val="57"/>
        </w:numPr>
      </w:pPr>
      <w:r>
        <w:t>Статус заявки</w:t>
      </w:r>
    </w:p>
    <w:p w14:paraId="45E26E63" w14:textId="77777777" w:rsidR="008B0A52" w:rsidRDefault="008B0A52" w:rsidP="00D82308">
      <w:pPr>
        <w:pStyle w:val="ac"/>
        <w:numPr>
          <w:ilvl w:val="0"/>
          <w:numId w:val="57"/>
        </w:numPr>
      </w:pPr>
      <w:r>
        <w:t>Название игрока</w:t>
      </w:r>
    </w:p>
    <w:p w14:paraId="1AB1B3F8" w14:textId="77777777" w:rsidR="008B0A52" w:rsidRDefault="008B0A52" w:rsidP="00D82308">
      <w:pPr>
        <w:pStyle w:val="ac"/>
        <w:numPr>
          <w:ilvl w:val="0"/>
          <w:numId w:val="57"/>
        </w:numPr>
      </w:pPr>
      <w:r>
        <w:t>Рейтинг игрока</w:t>
      </w:r>
    </w:p>
    <w:p w14:paraId="2E51E911" w14:textId="77777777" w:rsidR="008B0A52" w:rsidRDefault="008B0A52" w:rsidP="00D82308">
      <w:pPr>
        <w:pStyle w:val="ac"/>
        <w:numPr>
          <w:ilvl w:val="0"/>
          <w:numId w:val="57"/>
        </w:numPr>
      </w:pPr>
      <w:r>
        <w:t>Размер кредита</w:t>
      </w:r>
    </w:p>
    <w:p w14:paraId="1766FEF4" w14:textId="77777777" w:rsidR="008B0A52" w:rsidRDefault="008B0A52" w:rsidP="00D82308">
      <w:pPr>
        <w:pStyle w:val="ac"/>
        <w:numPr>
          <w:ilvl w:val="0"/>
          <w:numId w:val="57"/>
        </w:numPr>
      </w:pPr>
      <w:r>
        <w:t>Срок кредита</w:t>
      </w:r>
    </w:p>
    <w:p w14:paraId="654F9EF2" w14:textId="77777777" w:rsidR="008B0A52" w:rsidRDefault="008B0A52" w:rsidP="00D82308">
      <w:pPr>
        <w:pStyle w:val="ac"/>
        <w:numPr>
          <w:ilvl w:val="0"/>
          <w:numId w:val="57"/>
        </w:numPr>
      </w:pPr>
      <w:r>
        <w:t>Процент</w:t>
      </w:r>
    </w:p>
    <w:p w14:paraId="3A918E9E" w14:textId="77777777" w:rsidR="008B0A52" w:rsidRDefault="008B0A52" w:rsidP="008B0A52"/>
    <w:p w14:paraId="7D192208" w14:textId="77777777" w:rsidR="008B0A52" w:rsidRDefault="008B0A52" w:rsidP="008B0A52">
      <w:r>
        <w:t>Возможные статусы согласования заявок</w:t>
      </w:r>
    </w:p>
    <w:p w14:paraId="483B768E" w14:textId="77777777" w:rsidR="008B0A52" w:rsidRDefault="008B0A52" w:rsidP="00D82308">
      <w:pPr>
        <w:pStyle w:val="ac"/>
        <w:numPr>
          <w:ilvl w:val="0"/>
          <w:numId w:val="56"/>
        </w:numPr>
      </w:pPr>
      <w:r>
        <w:t>Новый</w:t>
      </w:r>
    </w:p>
    <w:p w14:paraId="2C4003EC" w14:textId="77777777" w:rsidR="008B0A52" w:rsidRDefault="008B0A52" w:rsidP="00D82308">
      <w:pPr>
        <w:pStyle w:val="ac"/>
        <w:numPr>
          <w:ilvl w:val="0"/>
          <w:numId w:val="56"/>
        </w:numPr>
      </w:pPr>
      <w:r>
        <w:t>Послано предложение</w:t>
      </w:r>
    </w:p>
    <w:p w14:paraId="2EE34283" w14:textId="77777777" w:rsidR="008B0A52" w:rsidRDefault="008B0A52" w:rsidP="00D82308">
      <w:pPr>
        <w:pStyle w:val="ac"/>
        <w:numPr>
          <w:ilvl w:val="0"/>
          <w:numId w:val="56"/>
        </w:numPr>
      </w:pPr>
      <w:r>
        <w:t xml:space="preserve">Согласовано / отказ </w:t>
      </w:r>
    </w:p>
    <w:p w14:paraId="5F7B63E5" w14:textId="77777777" w:rsidR="008B0A52" w:rsidRDefault="008B0A52" w:rsidP="008B0A52"/>
    <w:p w14:paraId="1BB42CE6" w14:textId="77777777" w:rsidR="008B0A52" w:rsidRDefault="008B0A52" w:rsidP="008B0A52">
      <w:pPr>
        <w:pStyle w:val="4"/>
      </w:pPr>
      <w:r>
        <w:t>Информация об отрасли</w:t>
      </w:r>
    </w:p>
    <w:p w14:paraId="6A2B2BD3" w14:textId="77777777" w:rsidR="008B0A52" w:rsidRDefault="008B0A52" w:rsidP="008B0A52">
      <w:r>
        <w:t>Раздел «информация об отрасли» повторяет одноименный для предприятия</w:t>
      </w:r>
    </w:p>
    <w:p w14:paraId="153D274E" w14:textId="77777777" w:rsidR="008B0A52" w:rsidRDefault="008B0A52" w:rsidP="008B0A52"/>
    <w:p w14:paraId="66199328" w14:textId="77777777" w:rsidR="008B0A52" w:rsidRDefault="008B0A52" w:rsidP="008B0A52">
      <w:pPr>
        <w:pStyle w:val="3"/>
      </w:pPr>
      <w:bookmarkStart w:id="94" w:name="_Toc351563331"/>
      <w:r>
        <w:t>Интерфейс игры (Государство)</w:t>
      </w:r>
      <w:bookmarkEnd w:id="94"/>
    </w:p>
    <w:p w14:paraId="7E2F4BBB" w14:textId="77777777" w:rsidR="008B0A52" w:rsidRDefault="008B0A52" w:rsidP="008B0A52">
      <w:r>
        <w:t>Интерфейс должен состоять из закладок</w:t>
      </w:r>
    </w:p>
    <w:p w14:paraId="77793BD7" w14:textId="77777777" w:rsidR="008B0A52" w:rsidRDefault="008B0A52" w:rsidP="00D82308">
      <w:pPr>
        <w:pStyle w:val="ac"/>
        <w:numPr>
          <w:ilvl w:val="0"/>
          <w:numId w:val="45"/>
        </w:numPr>
      </w:pPr>
      <w:r>
        <w:lastRenderedPageBreak/>
        <w:t>Текущая активность</w:t>
      </w:r>
    </w:p>
    <w:p w14:paraId="00F9B181" w14:textId="77777777" w:rsidR="008B0A52" w:rsidRDefault="008B0A52" w:rsidP="00D82308">
      <w:pPr>
        <w:pStyle w:val="ac"/>
        <w:numPr>
          <w:ilvl w:val="0"/>
          <w:numId w:val="45"/>
        </w:numPr>
      </w:pPr>
      <w:r>
        <w:t>Информация об отрасли</w:t>
      </w:r>
    </w:p>
    <w:p w14:paraId="061B41DD" w14:textId="77777777" w:rsidR="008B0A52" w:rsidRDefault="008B0A52" w:rsidP="008B0A52"/>
    <w:p w14:paraId="5EBA5DE7" w14:textId="77777777" w:rsidR="008B0A52" w:rsidRDefault="008B0A52" w:rsidP="008B0A52">
      <w:pPr>
        <w:pStyle w:val="4"/>
      </w:pPr>
      <w:r>
        <w:t>Текущая активность</w:t>
      </w:r>
    </w:p>
    <w:p w14:paraId="2EB1491C" w14:textId="77777777" w:rsidR="008B0A52" w:rsidRDefault="008B0A52" w:rsidP="008B0A52">
      <w:r>
        <w:t>Закладка «текущая активность» во многом похожа на предприятие. Состоит из секций</w:t>
      </w:r>
    </w:p>
    <w:p w14:paraId="624E77C2" w14:textId="77777777" w:rsidR="008B0A52" w:rsidRDefault="008B0A52" w:rsidP="00D82308">
      <w:pPr>
        <w:pStyle w:val="ac"/>
        <w:numPr>
          <w:ilvl w:val="0"/>
          <w:numId w:val="55"/>
        </w:numPr>
      </w:pPr>
      <w:r>
        <w:t>Краткая информация об отрасли</w:t>
      </w:r>
    </w:p>
    <w:p w14:paraId="77553D57" w14:textId="77777777" w:rsidR="008B0A52" w:rsidRDefault="008B0A52" w:rsidP="00D82308">
      <w:pPr>
        <w:pStyle w:val="ac"/>
        <w:numPr>
          <w:ilvl w:val="0"/>
          <w:numId w:val="55"/>
        </w:numPr>
      </w:pPr>
      <w:r>
        <w:t>Зона действий</w:t>
      </w:r>
    </w:p>
    <w:p w14:paraId="1C1F3A14" w14:textId="77777777" w:rsidR="008B0A52" w:rsidRDefault="008B0A52" w:rsidP="00D82308">
      <w:pPr>
        <w:pStyle w:val="ac"/>
        <w:numPr>
          <w:ilvl w:val="0"/>
          <w:numId w:val="55"/>
        </w:numPr>
      </w:pPr>
      <w:r>
        <w:t>История действий</w:t>
      </w:r>
    </w:p>
    <w:p w14:paraId="7503D453" w14:textId="77777777" w:rsidR="008B0A52" w:rsidRDefault="008B0A52" w:rsidP="008B0A52"/>
    <w:p w14:paraId="2EF563CC" w14:textId="77777777" w:rsidR="008B0A52" w:rsidRDefault="008B0A52" w:rsidP="008B0A52">
      <w:r>
        <w:t>Краткая информация об отрасли – повторяет секцию для предприятия.</w:t>
      </w:r>
    </w:p>
    <w:p w14:paraId="17025577" w14:textId="77777777" w:rsidR="008B0A52" w:rsidRDefault="008B0A52" w:rsidP="008B0A52"/>
    <w:p w14:paraId="4F956D3A" w14:textId="77777777" w:rsidR="008B0A52" w:rsidRDefault="008B0A52" w:rsidP="008B0A52">
      <w:r>
        <w:t xml:space="preserve">Зона действий содержит секции с возможными действиями </w:t>
      </w:r>
      <w:proofErr w:type="spellStart"/>
      <w:proofErr w:type="gramStart"/>
      <w:r>
        <w:t>гос</w:t>
      </w:r>
      <w:proofErr w:type="spellEnd"/>
      <w:r>
        <w:t xml:space="preserve"> регулирования</w:t>
      </w:r>
      <w:proofErr w:type="gramEnd"/>
      <w:r>
        <w:t xml:space="preserve">. Если действие запрещено в связи с периодичностью, это должно быть отмечено графически. Действия описаны в секции </w:t>
      </w:r>
      <w:r>
        <w:fldChar w:fldCharType="begin"/>
      </w:r>
      <w:r>
        <w:instrText xml:space="preserve"> REF _Ref349823193 \r \h </w:instrText>
      </w:r>
      <w:r>
        <w:fldChar w:fldCharType="separate"/>
      </w:r>
      <w:r>
        <w:t>3.7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_Ref349823193 \h </w:instrText>
      </w:r>
      <w:r>
        <w:fldChar w:fldCharType="separate"/>
      </w:r>
      <w:r>
        <w:t>Государственное регулирование отрасли</w:t>
      </w:r>
      <w:r>
        <w:fldChar w:fldCharType="end"/>
      </w:r>
      <w:r>
        <w:t>. В секции также должна быть кнопка «Не вмешиваться в отрасль на текущем цикле».</w:t>
      </w:r>
    </w:p>
    <w:p w14:paraId="328C3059" w14:textId="77777777" w:rsidR="008B0A52" w:rsidRDefault="008B0A52" w:rsidP="008B0A52"/>
    <w:p w14:paraId="47279DD9" w14:textId="77777777" w:rsidR="008B0A52" w:rsidRDefault="008B0A52" w:rsidP="008B0A52">
      <w:r>
        <w:t>История действий – отображает историю действий по каждому году. Выглядит как таблица с полями</w:t>
      </w:r>
    </w:p>
    <w:p w14:paraId="55DF6DAA" w14:textId="77777777" w:rsidR="008B0A52" w:rsidRDefault="008B0A52" w:rsidP="00D82308">
      <w:pPr>
        <w:pStyle w:val="ac"/>
        <w:numPr>
          <w:ilvl w:val="0"/>
          <w:numId w:val="58"/>
        </w:numPr>
      </w:pPr>
      <w:r>
        <w:t>Год</w:t>
      </w:r>
    </w:p>
    <w:p w14:paraId="777EF8CF" w14:textId="77777777" w:rsidR="008B0A52" w:rsidRDefault="008B0A52" w:rsidP="00D82308">
      <w:pPr>
        <w:pStyle w:val="ac"/>
        <w:numPr>
          <w:ilvl w:val="0"/>
          <w:numId w:val="58"/>
        </w:numPr>
      </w:pPr>
      <w:r>
        <w:t>Действие</w:t>
      </w:r>
    </w:p>
    <w:p w14:paraId="5D1C062C" w14:textId="77777777" w:rsidR="008B0A52" w:rsidRDefault="008B0A52" w:rsidP="00D82308">
      <w:pPr>
        <w:pStyle w:val="ac"/>
        <w:numPr>
          <w:ilvl w:val="0"/>
          <w:numId w:val="58"/>
        </w:numPr>
      </w:pPr>
      <w:r>
        <w:t>Параметры (например, «мин цена: 1000, макс. цена: 1500»)</w:t>
      </w:r>
    </w:p>
    <w:p w14:paraId="1725B242" w14:textId="77777777" w:rsidR="008B0A52" w:rsidRDefault="008B0A52" w:rsidP="008B0A52"/>
    <w:p w14:paraId="1C345383" w14:textId="77777777" w:rsidR="008B0A52" w:rsidRDefault="008B0A52" w:rsidP="008B0A52">
      <w:pPr>
        <w:pStyle w:val="4"/>
      </w:pPr>
      <w:r>
        <w:t>Информация об отрасли</w:t>
      </w:r>
    </w:p>
    <w:p w14:paraId="1E7491A6" w14:textId="77777777" w:rsidR="008B0A52" w:rsidRDefault="008B0A52" w:rsidP="008B0A52">
      <w:r>
        <w:t>Раздел «информация об отрасли» повторяет одноименный для предприятия</w:t>
      </w:r>
    </w:p>
    <w:p w14:paraId="79044499" w14:textId="77777777" w:rsidR="00DB037B" w:rsidRPr="00B43F1D" w:rsidRDefault="00DB037B" w:rsidP="00DB037B">
      <w:pPr>
        <w:pStyle w:val="1"/>
        <w:pageBreakBefore/>
        <w:ind w:left="431" w:hanging="431"/>
      </w:pPr>
      <w:bookmarkStart w:id="95" w:name="_Toc69732586"/>
      <w:bookmarkStart w:id="96" w:name="_Toc70832837"/>
      <w:bookmarkStart w:id="97" w:name="_Toc95737367"/>
      <w:bookmarkStart w:id="98" w:name="_Toc351563332"/>
      <w:r>
        <w:lastRenderedPageBreak/>
        <w:t>Функциональные требования</w:t>
      </w:r>
      <w:bookmarkEnd w:id="95"/>
      <w:bookmarkEnd w:id="96"/>
      <w:bookmarkEnd w:id="97"/>
      <w:bookmarkEnd w:id="98"/>
    </w:p>
    <w:p w14:paraId="33C8A3BC" w14:textId="77777777" w:rsidR="00DB037B" w:rsidRPr="00B43F1D" w:rsidRDefault="00DB037B" w:rsidP="00DB037B">
      <w:pPr>
        <w:pStyle w:val="2"/>
      </w:pPr>
      <w:bookmarkStart w:id="99" w:name="_Toc95737368"/>
      <w:bookmarkStart w:id="100" w:name="_Toc351563333"/>
      <w:r>
        <w:t>Общее</w:t>
      </w:r>
      <w:bookmarkEnd w:id="99"/>
      <w:bookmarkEnd w:id="100"/>
    </w:p>
    <w:p w14:paraId="333E2A68" w14:textId="77777777" w:rsidR="00DB037B" w:rsidRPr="00B43F1D" w:rsidRDefault="00DB037B" w:rsidP="00DB037B">
      <w:pPr>
        <w:pStyle w:val="3"/>
      </w:pPr>
      <w:bookmarkStart w:id="101" w:name="_Toc95737369"/>
      <w:bookmarkStart w:id="102" w:name="_Toc351563334"/>
      <w:r>
        <w:t>Управление доступом</w:t>
      </w:r>
      <w:bookmarkEnd w:id="101"/>
      <w:bookmarkEnd w:id="102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640B93" w:rsidRPr="00B43F1D" w14:paraId="058DDAE6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72ED99B7" w14:textId="77777777" w:rsidR="00640B93" w:rsidRPr="00B43F1D" w:rsidRDefault="00640B93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202EFBB1" w14:textId="77777777" w:rsidR="00640B93" w:rsidRPr="00B43F1D" w:rsidRDefault="00640B93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457A72AB" w14:textId="77777777" w:rsidR="00640B93" w:rsidRPr="0045101E" w:rsidRDefault="00640B93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640B93" w:rsidRPr="00B43F1D" w14:paraId="279D98E3" w14:textId="77777777">
        <w:trPr>
          <w:cantSplit/>
        </w:trPr>
        <w:tc>
          <w:tcPr>
            <w:tcW w:w="993" w:type="dxa"/>
            <w:vAlign w:val="center"/>
          </w:tcPr>
          <w:p w14:paraId="2E1355B0" w14:textId="77777777" w:rsidR="00640B93" w:rsidRPr="00B43F1D" w:rsidRDefault="00640B93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G1.1.1</w:t>
            </w:r>
          </w:p>
        </w:tc>
        <w:tc>
          <w:tcPr>
            <w:tcW w:w="7796" w:type="dxa"/>
            <w:vAlign w:val="center"/>
          </w:tcPr>
          <w:p w14:paraId="36CB1A41" w14:textId="77777777" w:rsidR="00640B93" w:rsidRPr="00B43F1D" w:rsidRDefault="00640B93" w:rsidP="006D282C">
            <w:pPr>
              <w:pStyle w:val="TableText"/>
            </w:pPr>
          </w:p>
        </w:tc>
        <w:tc>
          <w:tcPr>
            <w:tcW w:w="567" w:type="dxa"/>
            <w:vAlign w:val="center"/>
          </w:tcPr>
          <w:p w14:paraId="28BAF6DF" w14:textId="77777777" w:rsidR="00640B93" w:rsidRPr="00B43F1D" w:rsidRDefault="00640B93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</w:tbl>
    <w:p w14:paraId="63FF0811" w14:textId="77777777" w:rsidR="00DB037B" w:rsidRPr="00B43F1D" w:rsidRDefault="00DB037B" w:rsidP="00DB037B">
      <w:pPr>
        <w:pStyle w:val="TableText"/>
        <w:spacing w:before="0" w:after="0"/>
      </w:pPr>
    </w:p>
    <w:p w14:paraId="49E55894" w14:textId="77777777" w:rsidR="00DB037B" w:rsidRPr="00B43F1D" w:rsidRDefault="00DB037B" w:rsidP="00DB037B">
      <w:pPr>
        <w:pStyle w:val="4"/>
      </w:pPr>
      <w:r>
        <w:t>Пользователи</w:t>
      </w:r>
    </w:p>
    <w:p w14:paraId="7E840EE3" w14:textId="77777777" w:rsidR="00DB037B" w:rsidRPr="00B43F1D" w:rsidRDefault="00DB037B" w:rsidP="00DB037B">
      <w:pPr>
        <w:pStyle w:val="4"/>
      </w:pPr>
      <w:r>
        <w:t>Роли / Группы</w:t>
      </w:r>
    </w:p>
    <w:p w14:paraId="2B3C1499" w14:textId="77777777" w:rsidR="00DB037B" w:rsidRPr="00B43F1D" w:rsidRDefault="00DB037B" w:rsidP="00DB037B">
      <w:pPr>
        <w:pStyle w:val="4"/>
      </w:pPr>
      <w:r>
        <w:t xml:space="preserve">Управление доступом </w:t>
      </w:r>
      <w:proofErr w:type="gramStart"/>
      <w:r>
        <w:t>по</w:t>
      </w:r>
      <w:proofErr w:type="gramEnd"/>
      <w:r w:rsidRPr="00B43F1D">
        <w:t xml:space="preserve"> …</w:t>
      </w:r>
    </w:p>
    <w:p w14:paraId="3AEF0E6B" w14:textId="77777777" w:rsidR="00DB037B" w:rsidRPr="00B43F1D" w:rsidRDefault="00DB037B" w:rsidP="00DB037B">
      <w:r w:rsidRPr="00B43F1D">
        <w:t>…</w:t>
      </w:r>
    </w:p>
    <w:p w14:paraId="0008FABD" w14:textId="77777777" w:rsidR="00DB037B" w:rsidRPr="00B43F1D" w:rsidRDefault="00640B93" w:rsidP="00DB037B">
      <w:pPr>
        <w:pStyle w:val="a7"/>
      </w:pPr>
      <w:r>
        <w:t xml:space="preserve">Таблица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85C7A">
        <w:t>4</w:t>
      </w:r>
      <w:r>
        <w:fldChar w:fldCharType="end"/>
      </w:r>
      <w:r w:rsidR="00DB037B">
        <w:t>. Доступность функциональных возможностей [Пользователи / Роли / Группы].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5"/>
        <w:gridCol w:w="1134"/>
        <w:gridCol w:w="1134"/>
        <w:gridCol w:w="1559"/>
      </w:tblGrid>
      <w:tr w:rsidR="00DB037B" w:rsidRPr="00B43F1D" w14:paraId="0F5F1B94" w14:textId="77777777">
        <w:trPr>
          <w:cantSplit/>
          <w:trHeight w:val="624"/>
          <w:tblHeader/>
        </w:trPr>
        <w:tc>
          <w:tcPr>
            <w:tcW w:w="5495" w:type="dxa"/>
            <w:tcBorders>
              <w:tl2br w:val="single" w:sz="4" w:space="0" w:color="auto"/>
            </w:tcBorders>
            <w:vAlign w:val="bottom"/>
          </w:tcPr>
          <w:p w14:paraId="7387CC4B" w14:textId="77777777" w:rsidR="00DB037B" w:rsidRPr="00B43F1D" w:rsidRDefault="00DB037B" w:rsidP="006D282C">
            <w:pPr>
              <w:pStyle w:val="TableHeader"/>
              <w:tabs>
                <w:tab w:val="center" w:pos="2639"/>
                <w:tab w:val="left" w:pos="3930"/>
              </w:tabs>
              <w:jc w:val="right"/>
            </w:pPr>
            <w:r>
              <w:t xml:space="preserve">Роль </w:t>
            </w:r>
            <w:r>
              <w:tab/>
              <w:t xml:space="preserve"> </w:t>
            </w:r>
            <w:proofErr w:type="spellStart"/>
            <w:proofErr w:type="gramStart"/>
            <w:r>
              <w:t>Роль</w:t>
            </w:r>
            <w:proofErr w:type="spellEnd"/>
            <w:proofErr w:type="gramEnd"/>
          </w:p>
          <w:p w14:paraId="3BB55CD2" w14:textId="77777777" w:rsidR="00DB037B" w:rsidRPr="00B43F1D" w:rsidRDefault="00DB037B" w:rsidP="006D282C">
            <w:pPr>
              <w:rPr>
                <w:b/>
                <w:bCs/>
              </w:rPr>
            </w:pPr>
            <w:r>
              <w:rPr>
                <w:b/>
                <w:bCs/>
              </w:rPr>
              <w:t>Функциональ</w:t>
            </w:r>
            <w:r w:rsidR="00640B93">
              <w:rPr>
                <w:b/>
                <w:bCs/>
              </w:rPr>
              <w:t>ные точки</w:t>
            </w:r>
          </w:p>
        </w:tc>
        <w:tc>
          <w:tcPr>
            <w:tcW w:w="1134" w:type="dxa"/>
          </w:tcPr>
          <w:p w14:paraId="37B6CA6B" w14:textId="77777777" w:rsidR="00DB037B" w:rsidRPr="00B43F1D" w:rsidRDefault="00640B93" w:rsidP="006D282C">
            <w:pPr>
              <w:pStyle w:val="TableHeader"/>
            </w:pPr>
            <w:r>
              <w:t xml:space="preserve">Роль </w:t>
            </w:r>
            <w:r w:rsidR="00DB037B" w:rsidRPr="00B43F1D">
              <w:t>1</w:t>
            </w:r>
          </w:p>
        </w:tc>
        <w:tc>
          <w:tcPr>
            <w:tcW w:w="1134" w:type="dxa"/>
          </w:tcPr>
          <w:p w14:paraId="7A803473" w14:textId="77777777" w:rsidR="00DB037B" w:rsidRPr="00B43F1D" w:rsidRDefault="00640B93" w:rsidP="006D282C">
            <w:pPr>
              <w:pStyle w:val="TableHeader"/>
            </w:pPr>
            <w:r>
              <w:t xml:space="preserve">Роль </w:t>
            </w:r>
            <w:r w:rsidR="00DB037B" w:rsidRPr="00B43F1D">
              <w:t>2</w:t>
            </w:r>
          </w:p>
        </w:tc>
        <w:tc>
          <w:tcPr>
            <w:tcW w:w="1559" w:type="dxa"/>
          </w:tcPr>
          <w:p w14:paraId="236907DB" w14:textId="77777777" w:rsidR="00DB037B" w:rsidRPr="00B43F1D" w:rsidRDefault="00640B93" w:rsidP="006D282C">
            <w:pPr>
              <w:pStyle w:val="TableHeader"/>
            </w:pPr>
            <w:r>
              <w:t xml:space="preserve">Роль </w:t>
            </w:r>
            <w:r w:rsidR="00DB037B" w:rsidRPr="00B43F1D">
              <w:t>3</w:t>
            </w:r>
          </w:p>
        </w:tc>
      </w:tr>
      <w:tr w:rsidR="00DB037B" w:rsidRPr="00B43F1D" w14:paraId="24C6A8EE" w14:textId="77777777">
        <w:trPr>
          <w:cantSplit/>
        </w:trPr>
        <w:tc>
          <w:tcPr>
            <w:tcW w:w="5495" w:type="dxa"/>
          </w:tcPr>
          <w:p w14:paraId="4EB1A706" w14:textId="77777777" w:rsidR="00DB037B" w:rsidRPr="00B43F1D" w:rsidRDefault="00DB037B" w:rsidP="006D282C">
            <w:pPr>
              <w:pStyle w:val="TableText"/>
            </w:pPr>
            <w:r w:rsidRPr="00B43F1D">
              <w:t>&lt;</w:t>
            </w:r>
            <w:proofErr w:type="spellStart"/>
            <w:r w:rsidRPr="00B43F1D">
              <w:t>Functionality</w:t>
            </w:r>
            <w:proofErr w:type="spellEnd"/>
            <w:r w:rsidRPr="00B43F1D">
              <w:t xml:space="preserve"> 1&gt;</w:t>
            </w:r>
          </w:p>
        </w:tc>
        <w:tc>
          <w:tcPr>
            <w:tcW w:w="1134" w:type="dxa"/>
          </w:tcPr>
          <w:p w14:paraId="10617C1B" w14:textId="77777777" w:rsidR="00DB037B" w:rsidRPr="00B43F1D" w:rsidRDefault="00DB037B" w:rsidP="006D282C">
            <w:pPr>
              <w:pStyle w:val="TableText"/>
            </w:pPr>
          </w:p>
        </w:tc>
        <w:tc>
          <w:tcPr>
            <w:tcW w:w="1134" w:type="dxa"/>
          </w:tcPr>
          <w:p w14:paraId="06E2D301" w14:textId="77777777" w:rsidR="00DB037B" w:rsidRPr="00B43F1D" w:rsidRDefault="00DB037B" w:rsidP="006D282C">
            <w:pPr>
              <w:pStyle w:val="TableText"/>
            </w:pPr>
          </w:p>
        </w:tc>
        <w:tc>
          <w:tcPr>
            <w:tcW w:w="1559" w:type="dxa"/>
          </w:tcPr>
          <w:p w14:paraId="46C593DF" w14:textId="77777777" w:rsidR="00DB037B" w:rsidRPr="00B43F1D" w:rsidRDefault="00DB037B" w:rsidP="006D282C">
            <w:pPr>
              <w:pStyle w:val="TableText"/>
            </w:pPr>
            <w:r w:rsidRPr="00B43F1D">
              <w:rPr>
                <w:rFonts w:ascii="Tahoma" w:hAnsi="Tahoma" w:cs="Tahoma"/>
              </w:rPr>
              <w:t>√</w:t>
            </w:r>
          </w:p>
        </w:tc>
      </w:tr>
      <w:tr w:rsidR="00DB037B" w:rsidRPr="00B43F1D" w14:paraId="4CA1C841" w14:textId="77777777">
        <w:trPr>
          <w:cantSplit/>
        </w:trPr>
        <w:tc>
          <w:tcPr>
            <w:tcW w:w="5495" w:type="dxa"/>
          </w:tcPr>
          <w:p w14:paraId="744B80E8" w14:textId="77777777" w:rsidR="00DB037B" w:rsidRPr="00B43F1D" w:rsidRDefault="00DB037B" w:rsidP="006D282C">
            <w:pPr>
              <w:pStyle w:val="TableText"/>
            </w:pPr>
            <w:r w:rsidRPr="00B43F1D">
              <w:t>&lt;</w:t>
            </w:r>
            <w:proofErr w:type="spellStart"/>
            <w:r w:rsidRPr="00B43F1D">
              <w:t>Functionality</w:t>
            </w:r>
            <w:proofErr w:type="spellEnd"/>
            <w:r w:rsidRPr="00B43F1D">
              <w:t xml:space="preserve"> N&gt;</w:t>
            </w:r>
          </w:p>
        </w:tc>
        <w:tc>
          <w:tcPr>
            <w:tcW w:w="1134" w:type="dxa"/>
          </w:tcPr>
          <w:p w14:paraId="0F9D4B4E" w14:textId="77777777" w:rsidR="00DB037B" w:rsidRPr="00B43F1D" w:rsidRDefault="00DB037B" w:rsidP="006D282C">
            <w:pPr>
              <w:pStyle w:val="TableText"/>
            </w:pPr>
          </w:p>
        </w:tc>
        <w:tc>
          <w:tcPr>
            <w:tcW w:w="1134" w:type="dxa"/>
          </w:tcPr>
          <w:p w14:paraId="205EAF1A" w14:textId="77777777" w:rsidR="00DB037B" w:rsidRPr="00B43F1D" w:rsidRDefault="00DB037B" w:rsidP="006D282C">
            <w:pPr>
              <w:pStyle w:val="TableText"/>
            </w:pPr>
          </w:p>
        </w:tc>
        <w:tc>
          <w:tcPr>
            <w:tcW w:w="1559" w:type="dxa"/>
          </w:tcPr>
          <w:p w14:paraId="6B704206" w14:textId="77777777" w:rsidR="00DB037B" w:rsidRPr="00B43F1D" w:rsidRDefault="00DB037B" w:rsidP="006D282C">
            <w:pPr>
              <w:pStyle w:val="TableText"/>
            </w:pPr>
            <w:r w:rsidRPr="00B43F1D">
              <w:rPr>
                <w:rFonts w:ascii="Tahoma" w:hAnsi="Tahoma" w:cs="Tahoma"/>
              </w:rPr>
              <w:t>√</w:t>
            </w:r>
          </w:p>
        </w:tc>
      </w:tr>
    </w:tbl>
    <w:p w14:paraId="758C4AFD" w14:textId="77777777" w:rsidR="00DB037B" w:rsidRPr="00B43F1D" w:rsidRDefault="00DB037B" w:rsidP="00DB037B"/>
    <w:p w14:paraId="2225C2E6" w14:textId="77777777" w:rsidR="00DB037B" w:rsidRPr="00B43F1D" w:rsidRDefault="00DB037B" w:rsidP="00DB037B">
      <w:pPr>
        <w:pStyle w:val="4"/>
      </w:pPr>
      <w:r>
        <w:t>Аутентификация / авторизация</w:t>
      </w:r>
    </w:p>
    <w:p w14:paraId="1DB2B61E" w14:textId="77777777" w:rsidR="00DB037B" w:rsidRPr="00B43F1D" w:rsidRDefault="00DB037B" w:rsidP="00DB037B">
      <w:pPr>
        <w:pStyle w:val="4"/>
      </w:pPr>
      <w:r>
        <w:t>Регистрация</w:t>
      </w:r>
      <w:r w:rsidRPr="00B43F1D">
        <w:t xml:space="preserve"> / </w:t>
      </w:r>
      <w:r>
        <w:t>Выход из регистрации</w:t>
      </w:r>
    </w:p>
    <w:p w14:paraId="6C015817" w14:textId="77777777" w:rsidR="00DB037B" w:rsidRPr="00B43F1D" w:rsidRDefault="00DB037B" w:rsidP="00DB037B"/>
    <w:p w14:paraId="0A9D573B" w14:textId="77777777" w:rsidR="00DB037B" w:rsidRPr="00B43F1D" w:rsidRDefault="00DB037B" w:rsidP="00DB037B">
      <w:pPr>
        <w:pStyle w:val="3"/>
      </w:pPr>
      <w:bookmarkStart w:id="103" w:name="_Toc69732589"/>
      <w:bookmarkStart w:id="104" w:name="_Toc70832840"/>
      <w:bookmarkStart w:id="105" w:name="_Toc95737370"/>
      <w:bookmarkStart w:id="106" w:name="_Toc351563335"/>
      <w:r>
        <w:t>Настройки Системы / Конфигурация</w:t>
      </w:r>
      <w:bookmarkEnd w:id="103"/>
      <w:bookmarkEnd w:id="104"/>
      <w:bookmarkEnd w:id="105"/>
      <w:bookmarkEnd w:id="106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DB037B" w:rsidRPr="00B43F1D" w14:paraId="774B1971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51282310" w14:textId="77777777" w:rsidR="00DB037B" w:rsidRPr="00B43F1D" w:rsidRDefault="00DB037B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0BD5F23C" w14:textId="77777777" w:rsidR="00DB037B" w:rsidRPr="00B43F1D" w:rsidRDefault="00DB037B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29BA9DF9" w14:textId="77777777" w:rsidR="00DB037B" w:rsidRPr="0045101E" w:rsidRDefault="00DB037B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DB037B" w:rsidRPr="00B43F1D" w14:paraId="7560EF54" w14:textId="77777777">
        <w:tc>
          <w:tcPr>
            <w:tcW w:w="993" w:type="dxa"/>
            <w:vAlign w:val="center"/>
          </w:tcPr>
          <w:p w14:paraId="171C08E7" w14:textId="77777777" w:rsidR="00DB037B" w:rsidRPr="00B43F1D" w:rsidRDefault="00DB037B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G2.1</w:t>
            </w:r>
          </w:p>
        </w:tc>
        <w:tc>
          <w:tcPr>
            <w:tcW w:w="7796" w:type="dxa"/>
            <w:vAlign w:val="center"/>
          </w:tcPr>
          <w:p w14:paraId="298E3B58" w14:textId="77777777" w:rsidR="00DB037B" w:rsidRPr="00B43F1D" w:rsidRDefault="00DB037B" w:rsidP="006D282C">
            <w:pPr>
              <w:pStyle w:val="TableText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0876600" w14:textId="77777777" w:rsidR="00DB037B" w:rsidRPr="00B43F1D" w:rsidRDefault="00DB037B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</w:tbl>
    <w:p w14:paraId="22CA67D9" w14:textId="77777777" w:rsidR="00DB037B" w:rsidRPr="00B43F1D" w:rsidRDefault="00DB037B" w:rsidP="00DB037B"/>
    <w:p w14:paraId="49FEACE6" w14:textId="77777777" w:rsidR="00DB037B" w:rsidRPr="00B43F1D" w:rsidRDefault="00DB037B" w:rsidP="00DB037B">
      <w:pPr>
        <w:pStyle w:val="3"/>
      </w:pPr>
      <w:bookmarkStart w:id="107" w:name="_Toc95737371"/>
      <w:bookmarkStart w:id="108" w:name="_Toc351563336"/>
      <w:proofErr w:type="spellStart"/>
      <w:r>
        <w:t>Журналирование</w:t>
      </w:r>
      <w:bookmarkEnd w:id="107"/>
      <w:bookmarkEnd w:id="108"/>
      <w:proofErr w:type="spellEnd"/>
    </w:p>
    <w:p w14:paraId="4A3BCED1" w14:textId="77777777" w:rsidR="00DB037B" w:rsidRPr="00B43F1D" w:rsidRDefault="00DB037B" w:rsidP="00DB037B">
      <w:pPr>
        <w:pStyle w:val="4"/>
      </w:pPr>
      <w:r>
        <w:t>Журнал операций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DB037B" w:rsidRPr="00B43F1D" w14:paraId="1FDA9D2B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737A0AE7" w14:textId="77777777" w:rsidR="00DB037B" w:rsidRPr="00B43F1D" w:rsidRDefault="00DB037B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2C013E19" w14:textId="77777777" w:rsidR="00DB037B" w:rsidRPr="00B43F1D" w:rsidRDefault="00DB037B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46B81A6D" w14:textId="77777777" w:rsidR="00DB037B" w:rsidRPr="0045101E" w:rsidRDefault="00DB037B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DB037B" w:rsidRPr="00B43F1D" w14:paraId="04F6371B" w14:textId="77777777">
        <w:trPr>
          <w:cantSplit/>
        </w:trPr>
        <w:tc>
          <w:tcPr>
            <w:tcW w:w="993" w:type="dxa"/>
            <w:vAlign w:val="center"/>
          </w:tcPr>
          <w:p w14:paraId="20CC3EBC" w14:textId="77777777" w:rsidR="00DB037B" w:rsidRPr="00B43F1D" w:rsidRDefault="00DB037B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G3.1.1</w:t>
            </w:r>
          </w:p>
        </w:tc>
        <w:tc>
          <w:tcPr>
            <w:tcW w:w="7796" w:type="dxa"/>
            <w:vAlign w:val="center"/>
          </w:tcPr>
          <w:p w14:paraId="568F6A0B" w14:textId="77777777" w:rsidR="00DB037B" w:rsidRPr="00B43F1D" w:rsidRDefault="00DB037B" w:rsidP="006D282C">
            <w:pPr>
              <w:pStyle w:val="TableText"/>
            </w:pPr>
          </w:p>
        </w:tc>
        <w:tc>
          <w:tcPr>
            <w:tcW w:w="567" w:type="dxa"/>
            <w:vAlign w:val="center"/>
          </w:tcPr>
          <w:p w14:paraId="56E4073B" w14:textId="77777777" w:rsidR="00DB037B" w:rsidRPr="00B43F1D" w:rsidRDefault="00DB037B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</w:tbl>
    <w:p w14:paraId="74ACC406" w14:textId="77777777" w:rsidR="00DB037B" w:rsidRPr="00B43F1D" w:rsidRDefault="00DB037B" w:rsidP="00DB037B">
      <w:pPr>
        <w:pStyle w:val="TableText"/>
        <w:spacing w:before="0" w:after="0"/>
      </w:pPr>
    </w:p>
    <w:p w14:paraId="22E90362" w14:textId="77777777" w:rsidR="00DB037B" w:rsidRPr="00B43F1D" w:rsidRDefault="00DB037B" w:rsidP="00DB037B">
      <w:pPr>
        <w:pStyle w:val="4"/>
      </w:pPr>
      <w:r>
        <w:t>Другие журналы</w:t>
      </w:r>
    </w:p>
    <w:p w14:paraId="60337AFA" w14:textId="77777777" w:rsidR="00DB037B" w:rsidRPr="00B43F1D" w:rsidRDefault="00DB037B" w:rsidP="00DB037B"/>
    <w:p w14:paraId="3201A163" w14:textId="77777777" w:rsidR="00DB037B" w:rsidRPr="00B43F1D" w:rsidRDefault="00DB037B" w:rsidP="00DB037B">
      <w:pPr>
        <w:pStyle w:val="3"/>
      </w:pPr>
      <w:bookmarkStart w:id="109" w:name="_Toc95737372"/>
      <w:bookmarkStart w:id="110" w:name="_Toc351563337"/>
      <w:r>
        <w:t>Отчёты</w:t>
      </w:r>
      <w:bookmarkEnd w:id="109"/>
      <w:bookmarkEnd w:id="110"/>
    </w:p>
    <w:p w14:paraId="03992145" w14:textId="77777777" w:rsidR="00DB037B" w:rsidRPr="00B43F1D" w:rsidRDefault="00DB037B" w:rsidP="00DB037B">
      <w:pPr>
        <w:pStyle w:val="4"/>
      </w:pPr>
      <w:r>
        <w:t>Общее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DB037B" w:rsidRPr="00B43F1D" w14:paraId="0567360E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249E006D" w14:textId="77777777" w:rsidR="00DB037B" w:rsidRPr="00B43F1D" w:rsidRDefault="00DB037B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5C831D74" w14:textId="77777777" w:rsidR="00DB037B" w:rsidRPr="00B43F1D" w:rsidRDefault="00DB037B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2D0DCC66" w14:textId="77777777" w:rsidR="00DB037B" w:rsidRPr="0045101E" w:rsidRDefault="00DB037B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DB037B" w:rsidRPr="00B43F1D" w14:paraId="4CE9851D" w14:textId="77777777">
        <w:trPr>
          <w:cantSplit/>
        </w:trPr>
        <w:tc>
          <w:tcPr>
            <w:tcW w:w="993" w:type="dxa"/>
            <w:vAlign w:val="center"/>
          </w:tcPr>
          <w:p w14:paraId="6391781F" w14:textId="77777777" w:rsidR="00DB037B" w:rsidRPr="00B43F1D" w:rsidRDefault="00DB037B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G4.1.1</w:t>
            </w:r>
          </w:p>
        </w:tc>
        <w:tc>
          <w:tcPr>
            <w:tcW w:w="7796" w:type="dxa"/>
            <w:vAlign w:val="center"/>
          </w:tcPr>
          <w:p w14:paraId="5EBA3093" w14:textId="77777777" w:rsidR="00DB037B" w:rsidRPr="00B43F1D" w:rsidRDefault="00DB037B" w:rsidP="006D282C">
            <w:pPr>
              <w:pStyle w:val="TableText"/>
            </w:pPr>
          </w:p>
        </w:tc>
        <w:tc>
          <w:tcPr>
            <w:tcW w:w="567" w:type="dxa"/>
            <w:vAlign w:val="center"/>
          </w:tcPr>
          <w:p w14:paraId="27E66626" w14:textId="77777777" w:rsidR="00DB037B" w:rsidRPr="00B43F1D" w:rsidRDefault="00DB037B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</w:tbl>
    <w:p w14:paraId="35A4840D" w14:textId="77777777" w:rsidR="00DB037B" w:rsidRPr="00B43F1D" w:rsidRDefault="00DB037B" w:rsidP="00DB037B"/>
    <w:p w14:paraId="036AAA63" w14:textId="77777777" w:rsidR="00DB037B" w:rsidRPr="00B43F1D" w:rsidRDefault="00DB037B" w:rsidP="00DB037B">
      <w:pPr>
        <w:pStyle w:val="4"/>
      </w:pPr>
      <w:r w:rsidRPr="00B43F1D">
        <w:t>&lt;</w:t>
      </w:r>
      <w:r>
        <w:t>Отчёт №</w:t>
      </w:r>
      <w:r w:rsidRPr="00B43F1D">
        <w:t>1&gt;</w:t>
      </w:r>
    </w:p>
    <w:p w14:paraId="2E174C44" w14:textId="77777777" w:rsidR="00DB037B" w:rsidRPr="00B43F1D" w:rsidRDefault="00DB037B" w:rsidP="00DB037B">
      <w:pPr>
        <w:pStyle w:val="4"/>
      </w:pPr>
      <w:r w:rsidRPr="00B43F1D">
        <w:t>&lt;</w:t>
      </w:r>
      <w:r>
        <w:t>Отчёт №</w:t>
      </w:r>
      <w:r w:rsidRPr="00B43F1D">
        <w:t>2&gt;</w:t>
      </w:r>
    </w:p>
    <w:p w14:paraId="4ED59E4D" w14:textId="77777777" w:rsidR="00DB037B" w:rsidRPr="00B43F1D" w:rsidRDefault="00DB037B" w:rsidP="00DB037B"/>
    <w:p w14:paraId="7426C264" w14:textId="77777777" w:rsidR="00DB037B" w:rsidRPr="00B43F1D" w:rsidRDefault="00DB037B" w:rsidP="00DB037B">
      <w:pPr>
        <w:pStyle w:val="3"/>
      </w:pPr>
      <w:bookmarkStart w:id="111" w:name="_Toc95737373"/>
      <w:bookmarkStart w:id="112" w:name="_Toc351563338"/>
      <w:r>
        <w:t>Локализация / Интернационализация</w:t>
      </w:r>
      <w:bookmarkEnd w:id="111"/>
      <w:bookmarkEnd w:id="112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DB037B" w:rsidRPr="00B43F1D" w14:paraId="0F44E1E0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0DFC6F0A" w14:textId="77777777" w:rsidR="00DB037B" w:rsidRPr="00B43F1D" w:rsidRDefault="00DB037B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283C9E16" w14:textId="77777777" w:rsidR="00DB037B" w:rsidRPr="00B43F1D" w:rsidRDefault="00DB037B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38898876" w14:textId="77777777" w:rsidR="00DB037B" w:rsidRPr="0045101E" w:rsidRDefault="00DB037B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DB037B" w:rsidRPr="00B43F1D" w14:paraId="1D2F1269" w14:textId="77777777">
        <w:trPr>
          <w:cantSplit/>
        </w:trPr>
        <w:tc>
          <w:tcPr>
            <w:tcW w:w="993" w:type="dxa"/>
            <w:vAlign w:val="center"/>
          </w:tcPr>
          <w:p w14:paraId="6099FB08" w14:textId="77777777" w:rsidR="00DB037B" w:rsidRPr="00B43F1D" w:rsidRDefault="00DB037B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G5.1.1</w:t>
            </w:r>
          </w:p>
        </w:tc>
        <w:tc>
          <w:tcPr>
            <w:tcW w:w="7796" w:type="dxa"/>
            <w:vAlign w:val="center"/>
          </w:tcPr>
          <w:p w14:paraId="0E4045A4" w14:textId="77777777" w:rsidR="00DB037B" w:rsidRPr="00B43F1D" w:rsidRDefault="00DB037B" w:rsidP="006D282C">
            <w:pPr>
              <w:pStyle w:val="TableText"/>
            </w:pPr>
          </w:p>
        </w:tc>
        <w:tc>
          <w:tcPr>
            <w:tcW w:w="567" w:type="dxa"/>
            <w:vAlign w:val="center"/>
          </w:tcPr>
          <w:p w14:paraId="52BC4EFD" w14:textId="77777777" w:rsidR="00DB037B" w:rsidRPr="00B43F1D" w:rsidRDefault="00DB037B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</w:tbl>
    <w:p w14:paraId="31E1F919" w14:textId="77777777" w:rsidR="00DB037B" w:rsidRPr="00B43F1D" w:rsidRDefault="00DB037B" w:rsidP="00DB037B"/>
    <w:p w14:paraId="451DFB57" w14:textId="77777777" w:rsidR="00DB037B" w:rsidRPr="00B43F1D" w:rsidRDefault="00DB037B" w:rsidP="00DB037B">
      <w:pPr>
        <w:pStyle w:val="2"/>
        <w:pageBreakBefore/>
        <w:ind w:left="578" w:hanging="578"/>
      </w:pPr>
      <w:bookmarkStart w:id="113" w:name="_Toc70832843"/>
      <w:bookmarkStart w:id="114" w:name="_Toc95737374"/>
      <w:bookmarkStart w:id="115" w:name="_Toc351563339"/>
      <w:r w:rsidRPr="00B43F1D">
        <w:lastRenderedPageBreak/>
        <w:t>&lt;</w:t>
      </w:r>
      <w:r>
        <w:t>Модуль №</w:t>
      </w:r>
      <w:r w:rsidRPr="00B43F1D">
        <w:t>1&gt;</w:t>
      </w:r>
      <w:bookmarkEnd w:id="113"/>
      <w:bookmarkEnd w:id="114"/>
      <w:bookmarkEnd w:id="115"/>
    </w:p>
    <w:p w14:paraId="2A40087B" w14:textId="77777777" w:rsidR="00DB037B" w:rsidRPr="00B43F1D" w:rsidRDefault="00DB037B" w:rsidP="00DB037B">
      <w:pPr>
        <w:pStyle w:val="3"/>
      </w:pPr>
      <w:bookmarkStart w:id="116" w:name="_Toc95737375"/>
      <w:bookmarkStart w:id="117" w:name="_Toc351563340"/>
      <w:r>
        <w:t>Общее</w:t>
      </w:r>
      <w:bookmarkEnd w:id="116"/>
      <w:bookmarkEnd w:id="117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DB037B" w:rsidRPr="00B43F1D" w14:paraId="2BBF57B2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75922249" w14:textId="77777777" w:rsidR="00DB037B" w:rsidRPr="00B43F1D" w:rsidRDefault="00DB037B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023A2EED" w14:textId="77777777" w:rsidR="00DB037B" w:rsidRPr="00B43F1D" w:rsidRDefault="00DB037B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0D26FCDD" w14:textId="77777777" w:rsidR="00DB037B" w:rsidRPr="0045101E" w:rsidRDefault="00DB037B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DB037B" w:rsidRPr="00B43F1D" w14:paraId="51272C88" w14:textId="77777777">
        <w:trPr>
          <w:cantSplit/>
        </w:trPr>
        <w:tc>
          <w:tcPr>
            <w:tcW w:w="993" w:type="dxa"/>
            <w:vAlign w:val="center"/>
          </w:tcPr>
          <w:p w14:paraId="669414FB" w14:textId="77777777" w:rsidR="00DB037B" w:rsidRPr="00B43F1D" w:rsidRDefault="00DB037B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S1.1</w:t>
            </w:r>
          </w:p>
        </w:tc>
        <w:tc>
          <w:tcPr>
            <w:tcW w:w="7796" w:type="dxa"/>
            <w:vAlign w:val="center"/>
          </w:tcPr>
          <w:p w14:paraId="59F5BD28" w14:textId="77777777" w:rsidR="00DB037B" w:rsidRPr="00B43F1D" w:rsidRDefault="00DB037B" w:rsidP="006D282C">
            <w:pPr>
              <w:pStyle w:val="TableText"/>
              <w:keepNext/>
              <w:keepLines/>
            </w:pPr>
          </w:p>
        </w:tc>
        <w:tc>
          <w:tcPr>
            <w:tcW w:w="567" w:type="dxa"/>
            <w:vAlign w:val="center"/>
          </w:tcPr>
          <w:p w14:paraId="43669321" w14:textId="77777777" w:rsidR="00DB037B" w:rsidRPr="00B43F1D" w:rsidRDefault="00DB037B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</w:tbl>
    <w:p w14:paraId="66E44B8C" w14:textId="77777777" w:rsidR="00DB037B" w:rsidRPr="00B43F1D" w:rsidRDefault="00DB037B" w:rsidP="00DB037B">
      <w:pPr>
        <w:pStyle w:val="2"/>
        <w:pageBreakBefore/>
        <w:ind w:left="578" w:hanging="578"/>
      </w:pPr>
      <w:bookmarkStart w:id="118" w:name="_Toc69732597"/>
      <w:bookmarkStart w:id="119" w:name="_Toc70832847"/>
      <w:bookmarkStart w:id="120" w:name="_Toc95737378"/>
      <w:bookmarkStart w:id="121" w:name="_Toc351563341"/>
      <w:bookmarkStart w:id="122" w:name="_Toc161466918"/>
      <w:bookmarkEnd w:id="21"/>
      <w:bookmarkEnd w:id="22"/>
      <w:r>
        <w:lastRenderedPageBreak/>
        <w:t>Интерфейсы</w:t>
      </w:r>
      <w:bookmarkEnd w:id="118"/>
      <w:bookmarkEnd w:id="119"/>
      <w:bookmarkEnd w:id="120"/>
      <w:bookmarkEnd w:id="121"/>
    </w:p>
    <w:p w14:paraId="5F333A82" w14:textId="77777777" w:rsidR="00DB037B" w:rsidRPr="00B43F1D" w:rsidRDefault="00DB037B" w:rsidP="00DB037B">
      <w:pPr>
        <w:shd w:val="clear" w:color="auto" w:fill="E6E6E6"/>
      </w:pPr>
      <w:r>
        <w:t>[Эта секция описывает интерфейсы с другими системами, все возможные процедуры Импорта / экспорта Данных, форматы данных, файлов и т.д.]</w:t>
      </w:r>
    </w:p>
    <w:p w14:paraId="4B5888B5" w14:textId="77777777" w:rsidR="000B3C88" w:rsidRDefault="000B3C88" w:rsidP="000B3C88">
      <w:bookmarkStart w:id="123" w:name="_Toc69732598"/>
      <w:bookmarkStart w:id="124" w:name="_Toc70832848"/>
      <w:bookmarkStart w:id="125" w:name="_Toc95737379"/>
    </w:p>
    <w:p w14:paraId="1E816EC8" w14:textId="77777777" w:rsidR="00DB037B" w:rsidRPr="00B43F1D" w:rsidRDefault="00DB037B" w:rsidP="00DB037B">
      <w:pPr>
        <w:pStyle w:val="3"/>
        <w:tabs>
          <w:tab w:val="clear" w:pos="360"/>
          <w:tab w:val="num" w:pos="720"/>
        </w:tabs>
        <w:ind w:left="720" w:hanging="720"/>
      </w:pPr>
      <w:bookmarkStart w:id="126" w:name="_Toc351563342"/>
      <w:r>
        <w:t>Внутренни</w:t>
      </w:r>
      <w:bookmarkEnd w:id="123"/>
      <w:bookmarkEnd w:id="124"/>
      <w:r>
        <w:t>е</w:t>
      </w:r>
      <w:bookmarkEnd w:id="125"/>
      <w:bookmarkEnd w:id="126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DB037B" w:rsidRPr="00B43F1D" w14:paraId="63CD34BC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6683BF21" w14:textId="77777777" w:rsidR="00DB037B" w:rsidRPr="00B43F1D" w:rsidRDefault="00DB037B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674831F9" w14:textId="77777777" w:rsidR="00DB037B" w:rsidRPr="00B43F1D" w:rsidRDefault="00DB037B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57B20741" w14:textId="77777777" w:rsidR="00DB037B" w:rsidRPr="0045101E" w:rsidRDefault="00DB037B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DB037B" w:rsidRPr="00B43F1D" w14:paraId="5D77616F" w14:textId="77777777">
        <w:tc>
          <w:tcPr>
            <w:tcW w:w="993" w:type="dxa"/>
            <w:vAlign w:val="center"/>
          </w:tcPr>
          <w:p w14:paraId="526CEE42" w14:textId="77777777" w:rsidR="00DB037B" w:rsidRPr="00B43F1D" w:rsidRDefault="00DB037B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SI1.1</w:t>
            </w:r>
          </w:p>
        </w:tc>
        <w:tc>
          <w:tcPr>
            <w:tcW w:w="7796" w:type="dxa"/>
            <w:vAlign w:val="center"/>
          </w:tcPr>
          <w:p w14:paraId="37FD2B46" w14:textId="77777777" w:rsidR="00DB037B" w:rsidRPr="00B43F1D" w:rsidRDefault="00DB037B" w:rsidP="006D282C">
            <w:pPr>
              <w:pStyle w:val="TableText"/>
              <w:keepNext/>
              <w:keepLines/>
            </w:pPr>
          </w:p>
        </w:tc>
        <w:tc>
          <w:tcPr>
            <w:tcW w:w="567" w:type="dxa"/>
            <w:vAlign w:val="center"/>
          </w:tcPr>
          <w:p w14:paraId="0671F958" w14:textId="77777777" w:rsidR="00DB037B" w:rsidRPr="00B43F1D" w:rsidRDefault="00DB037B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</w:tbl>
    <w:p w14:paraId="47E1CF91" w14:textId="77777777" w:rsidR="00DB037B" w:rsidRPr="00B43F1D" w:rsidRDefault="00DB037B" w:rsidP="00DB037B"/>
    <w:p w14:paraId="3CE4CB43" w14:textId="77777777" w:rsidR="00DB037B" w:rsidRPr="00B43F1D" w:rsidRDefault="00DB037B" w:rsidP="00DB037B">
      <w:pPr>
        <w:pStyle w:val="3"/>
        <w:tabs>
          <w:tab w:val="clear" w:pos="360"/>
          <w:tab w:val="num" w:pos="720"/>
        </w:tabs>
        <w:ind w:left="720" w:hanging="720"/>
      </w:pPr>
      <w:bookmarkStart w:id="127" w:name="_Toc95737380"/>
      <w:bookmarkStart w:id="128" w:name="_Toc351563343"/>
      <w:r>
        <w:t>Внешни</w:t>
      </w:r>
      <w:bookmarkEnd w:id="127"/>
      <w:r w:rsidR="000B3C88">
        <w:t>е</w:t>
      </w:r>
      <w:bookmarkEnd w:id="128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DB037B" w:rsidRPr="00B43F1D" w14:paraId="414B5DEA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30569E29" w14:textId="77777777" w:rsidR="00DB037B" w:rsidRPr="00B43F1D" w:rsidRDefault="00DB037B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05FE560D" w14:textId="77777777" w:rsidR="00DB037B" w:rsidRPr="00B43F1D" w:rsidRDefault="00DB037B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0937EB52" w14:textId="77777777" w:rsidR="00DB037B" w:rsidRPr="0045101E" w:rsidRDefault="00DB037B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DB037B" w14:paraId="5D4C8054" w14:textId="77777777">
        <w:tc>
          <w:tcPr>
            <w:tcW w:w="993" w:type="dxa"/>
            <w:vAlign w:val="center"/>
          </w:tcPr>
          <w:p w14:paraId="035EAB89" w14:textId="77777777" w:rsidR="00DB037B" w:rsidRDefault="00DB037B" w:rsidP="006D282C">
            <w:pPr>
              <w:pStyle w:val="TableText"/>
              <w:keepNext/>
              <w:keepLines/>
              <w:rPr>
                <w:b/>
              </w:rPr>
            </w:pPr>
            <w:r>
              <w:rPr>
                <w:b/>
              </w:rPr>
              <w:t>S</w:t>
            </w:r>
            <w:r w:rsidR="006D282C">
              <w:rPr>
                <w:b/>
                <w:lang w:val="en-US"/>
              </w:rPr>
              <w:t>E1</w:t>
            </w:r>
            <w:r>
              <w:rPr>
                <w:b/>
              </w:rPr>
              <w:t>.1</w:t>
            </w:r>
          </w:p>
        </w:tc>
        <w:tc>
          <w:tcPr>
            <w:tcW w:w="7796" w:type="dxa"/>
            <w:vAlign w:val="center"/>
          </w:tcPr>
          <w:p w14:paraId="61E74BDB" w14:textId="77777777" w:rsidR="00DB037B" w:rsidRDefault="00DB037B" w:rsidP="006D282C">
            <w:pPr>
              <w:pStyle w:val="TableText"/>
              <w:keepNext/>
              <w:keepLines/>
            </w:pPr>
          </w:p>
        </w:tc>
        <w:tc>
          <w:tcPr>
            <w:tcW w:w="567" w:type="dxa"/>
            <w:vAlign w:val="center"/>
          </w:tcPr>
          <w:p w14:paraId="01560D65" w14:textId="77777777" w:rsidR="00DB037B" w:rsidRDefault="00DB037B" w:rsidP="006D282C">
            <w:pPr>
              <w:pStyle w:val="TableText"/>
              <w:keepNext/>
              <w:keepLines/>
              <w:jc w:val="center"/>
            </w:pPr>
            <w:r>
              <w:t>1</w:t>
            </w:r>
          </w:p>
        </w:tc>
      </w:tr>
    </w:tbl>
    <w:p w14:paraId="5AE40FE6" w14:textId="77777777" w:rsidR="00DB037B" w:rsidRPr="00B43F1D" w:rsidRDefault="00DB037B" w:rsidP="00DB037B"/>
    <w:bookmarkEnd w:id="122"/>
    <w:p w14:paraId="7A42D9BF" w14:textId="77777777" w:rsidR="00281F6D" w:rsidRDefault="00281F6D"/>
    <w:p w14:paraId="71A86381" w14:textId="77777777" w:rsidR="00DF7292" w:rsidRPr="00B43F1D" w:rsidRDefault="00DF7292" w:rsidP="00DF7292">
      <w:pPr>
        <w:pStyle w:val="1"/>
        <w:pageBreakBefore/>
        <w:tabs>
          <w:tab w:val="clear" w:pos="360"/>
          <w:tab w:val="num" w:pos="432"/>
        </w:tabs>
        <w:ind w:left="431" w:hanging="431"/>
      </w:pPr>
      <w:bookmarkStart w:id="129" w:name="_Toc69732600"/>
      <w:bookmarkStart w:id="130" w:name="_Toc70832850"/>
      <w:bookmarkStart w:id="131" w:name="_Toc95737381"/>
      <w:bookmarkStart w:id="132" w:name="_Toc351563344"/>
      <w:r>
        <w:lastRenderedPageBreak/>
        <w:t>Не</w:t>
      </w:r>
      <w:bookmarkEnd w:id="129"/>
      <w:bookmarkEnd w:id="130"/>
      <w:r>
        <w:t>функциональные Требования</w:t>
      </w:r>
      <w:bookmarkEnd w:id="131"/>
      <w:bookmarkEnd w:id="132"/>
    </w:p>
    <w:p w14:paraId="63FE3416" w14:textId="77777777" w:rsidR="00DF7292" w:rsidRPr="00B43F1D" w:rsidRDefault="00DF7292" w:rsidP="00DF7292">
      <w:pPr>
        <w:pStyle w:val="2"/>
        <w:ind w:left="578" w:hanging="578"/>
      </w:pPr>
      <w:bookmarkStart w:id="133" w:name="_Toc69732601"/>
      <w:bookmarkStart w:id="134" w:name="_Toc70832851"/>
      <w:bookmarkStart w:id="135" w:name="_Toc95737382"/>
      <w:bookmarkStart w:id="136" w:name="_Toc351563345"/>
      <w:r>
        <w:t>Используемые Стандарты</w:t>
      </w:r>
      <w:bookmarkEnd w:id="133"/>
      <w:bookmarkEnd w:id="134"/>
      <w:bookmarkEnd w:id="135"/>
      <w:bookmarkEnd w:id="136"/>
    </w:p>
    <w:p w14:paraId="2A21234F" w14:textId="77777777" w:rsidR="00DF7292" w:rsidRDefault="00DF7292" w:rsidP="00DF7292">
      <w:pPr>
        <w:shd w:val="clear" w:color="auto" w:fill="E6E6E6"/>
      </w:pPr>
      <w:proofErr w:type="gramStart"/>
      <w:r>
        <w:t>[Перечислите все стандарты, которым продукт должен соответствовать.</w:t>
      </w:r>
      <w:proofErr w:type="gramEnd"/>
      <w:r>
        <w:t xml:space="preserve"> </w:t>
      </w:r>
      <w:proofErr w:type="gramStart"/>
      <w:r>
        <w:t>Они могут включать Юридические и регулирующие (FDA, UCC) стандарты связи (TCP/IP, ISDN), стандарты соответствия платформам (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Unix</w:t>
      </w:r>
      <w:proofErr w:type="spellEnd"/>
      <w:r>
        <w:t>, и т.д.), стандарты качества и требований безопасности (UL, Международная Организация по Стандартизации, CMM).]</w:t>
      </w:r>
      <w:proofErr w:type="gramEnd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DF7292" w:rsidRPr="00B43F1D" w14:paraId="3B00120D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54545614" w14:textId="77777777" w:rsidR="00DF7292" w:rsidRPr="00B43F1D" w:rsidRDefault="00DF7292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427728F0" w14:textId="77777777" w:rsidR="00DF7292" w:rsidRPr="00B43F1D" w:rsidRDefault="00DF7292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706A59B3" w14:textId="77777777" w:rsidR="00DF7292" w:rsidRPr="0045101E" w:rsidRDefault="00DF7292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DF7292" w:rsidRPr="00B43F1D" w14:paraId="61D82EEB" w14:textId="77777777">
        <w:tc>
          <w:tcPr>
            <w:tcW w:w="993" w:type="dxa"/>
            <w:vAlign w:val="center"/>
          </w:tcPr>
          <w:p w14:paraId="0CC15777" w14:textId="77777777" w:rsidR="00DF7292" w:rsidRPr="00B43F1D" w:rsidRDefault="00DF7292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NF1.1</w:t>
            </w:r>
          </w:p>
        </w:tc>
        <w:tc>
          <w:tcPr>
            <w:tcW w:w="7796" w:type="dxa"/>
          </w:tcPr>
          <w:p w14:paraId="7045226E" w14:textId="77777777" w:rsidR="00DF7292" w:rsidRPr="00B43F1D" w:rsidRDefault="00DF7292" w:rsidP="006D282C">
            <w:pPr>
              <w:pStyle w:val="TableText"/>
            </w:pPr>
            <w:r w:rsidRPr="00B43F1D">
              <w:rPr>
                <w:snapToGrid w:val="0"/>
              </w:rPr>
              <w:t>…</w:t>
            </w:r>
          </w:p>
        </w:tc>
        <w:tc>
          <w:tcPr>
            <w:tcW w:w="567" w:type="dxa"/>
            <w:vAlign w:val="center"/>
          </w:tcPr>
          <w:p w14:paraId="2746CAA0" w14:textId="77777777" w:rsidR="00DF7292" w:rsidRPr="00B43F1D" w:rsidRDefault="00DF7292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  <w:tr w:rsidR="00DF7292" w:rsidRPr="00B43F1D" w14:paraId="097CBD79" w14:textId="77777777">
        <w:tc>
          <w:tcPr>
            <w:tcW w:w="993" w:type="dxa"/>
            <w:vAlign w:val="center"/>
          </w:tcPr>
          <w:p w14:paraId="3D8CE28F" w14:textId="77777777" w:rsidR="00DF7292" w:rsidRPr="00B43F1D" w:rsidRDefault="00DF7292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NF1.2</w:t>
            </w:r>
          </w:p>
        </w:tc>
        <w:tc>
          <w:tcPr>
            <w:tcW w:w="7796" w:type="dxa"/>
          </w:tcPr>
          <w:p w14:paraId="60DC6515" w14:textId="77777777" w:rsidR="00DF7292" w:rsidRPr="00B43F1D" w:rsidRDefault="00DF7292" w:rsidP="006D282C">
            <w:pPr>
              <w:pStyle w:val="TableText"/>
            </w:pPr>
            <w:r>
              <w:t>Правила программирования на языке &lt;Язык программирования 1&gt;:</w:t>
            </w:r>
          </w:p>
          <w:p w14:paraId="021ECE5E" w14:textId="77777777" w:rsidR="00DF7292" w:rsidRPr="00B43F1D" w:rsidRDefault="00DF7292" w:rsidP="00D82308">
            <w:pPr>
              <w:pStyle w:val="TableText"/>
              <w:numPr>
                <w:ilvl w:val="0"/>
                <w:numId w:val="4"/>
              </w:numPr>
            </w:pPr>
            <w:r w:rsidRPr="00B43F1D">
              <w:t>[</w:t>
            </w:r>
            <w:r>
              <w:t>ссылка на</w:t>
            </w:r>
            <w:r w:rsidRPr="00B43F1D">
              <w:t xml:space="preserve"> </w:t>
            </w:r>
            <w:r>
              <w:t>&lt;Язык программирования 1&gt;</w:t>
            </w:r>
            <w:r w:rsidRPr="00B43F1D">
              <w:t xml:space="preserve"> </w:t>
            </w:r>
            <w:proofErr w:type="spellStart"/>
            <w:r w:rsidRPr="00B43F1D">
              <w:t>Coding</w:t>
            </w:r>
            <w:proofErr w:type="spellEnd"/>
            <w:r w:rsidRPr="00B43F1D">
              <w:t xml:space="preserve"> </w:t>
            </w:r>
            <w:proofErr w:type="spellStart"/>
            <w:r w:rsidRPr="00B43F1D">
              <w:t>rules</w:t>
            </w:r>
            <w:proofErr w:type="spellEnd"/>
            <w:r w:rsidRPr="00B43F1D">
              <w:t>]</w:t>
            </w:r>
          </w:p>
        </w:tc>
        <w:tc>
          <w:tcPr>
            <w:tcW w:w="567" w:type="dxa"/>
            <w:vAlign w:val="center"/>
          </w:tcPr>
          <w:p w14:paraId="72DFA9A9" w14:textId="77777777" w:rsidR="00DF7292" w:rsidRPr="00B43F1D" w:rsidRDefault="00DF7292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  <w:tr w:rsidR="00DF7292" w:rsidRPr="00B43F1D" w14:paraId="69DB5137" w14:textId="77777777">
        <w:tc>
          <w:tcPr>
            <w:tcW w:w="993" w:type="dxa"/>
            <w:vAlign w:val="center"/>
          </w:tcPr>
          <w:p w14:paraId="117D85EE" w14:textId="77777777" w:rsidR="00DF7292" w:rsidRPr="00B43F1D" w:rsidRDefault="00DF7292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NF1.3</w:t>
            </w:r>
          </w:p>
        </w:tc>
        <w:tc>
          <w:tcPr>
            <w:tcW w:w="7796" w:type="dxa"/>
          </w:tcPr>
          <w:p w14:paraId="1787AD11" w14:textId="77777777" w:rsidR="00DF7292" w:rsidRPr="00B43F1D" w:rsidRDefault="00DF7292" w:rsidP="006D282C">
            <w:pPr>
              <w:pStyle w:val="TableText"/>
            </w:pPr>
            <w:r>
              <w:t>Соглашение о наименовании для БД:</w:t>
            </w:r>
          </w:p>
          <w:p w14:paraId="4B072218" w14:textId="77777777" w:rsidR="00DF7292" w:rsidRPr="00B43F1D" w:rsidRDefault="00DF7292" w:rsidP="00D82308">
            <w:pPr>
              <w:pStyle w:val="TableText"/>
              <w:numPr>
                <w:ilvl w:val="0"/>
                <w:numId w:val="4"/>
              </w:numPr>
            </w:pPr>
            <w:r w:rsidRPr="00B43F1D">
              <w:t>[</w:t>
            </w:r>
            <w:r>
              <w:t>ссылка на документ</w:t>
            </w:r>
            <w:r w:rsidRPr="00B43F1D">
              <w:t>]</w:t>
            </w:r>
          </w:p>
        </w:tc>
        <w:tc>
          <w:tcPr>
            <w:tcW w:w="567" w:type="dxa"/>
            <w:vAlign w:val="center"/>
          </w:tcPr>
          <w:p w14:paraId="6BB3C00B" w14:textId="77777777" w:rsidR="00DF7292" w:rsidRPr="00B43F1D" w:rsidRDefault="00DF7292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</w:tbl>
    <w:p w14:paraId="1DC7A87D" w14:textId="77777777" w:rsidR="00DF7292" w:rsidRPr="00B43F1D" w:rsidRDefault="00DF7292" w:rsidP="00DF7292"/>
    <w:p w14:paraId="0F978068" w14:textId="77777777" w:rsidR="00DF7292" w:rsidRPr="00B43F1D" w:rsidRDefault="00DF7292" w:rsidP="00D82308">
      <w:pPr>
        <w:pStyle w:val="2"/>
        <w:numPr>
          <w:ilvl w:val="1"/>
          <w:numId w:val="5"/>
        </w:numPr>
      </w:pPr>
      <w:bookmarkStart w:id="137" w:name="_Toc69732602"/>
      <w:bookmarkStart w:id="138" w:name="_Toc70832852"/>
      <w:bookmarkStart w:id="139" w:name="_Toc95737383"/>
      <w:bookmarkStart w:id="140" w:name="_Toc351563346"/>
      <w:r>
        <w:t>Системные требования</w:t>
      </w:r>
      <w:bookmarkEnd w:id="137"/>
      <w:bookmarkEnd w:id="138"/>
      <w:bookmarkEnd w:id="139"/>
      <w:bookmarkEnd w:id="140"/>
    </w:p>
    <w:p w14:paraId="4225C3B6" w14:textId="77777777" w:rsidR="00DF7292" w:rsidRPr="00B43F1D" w:rsidRDefault="00DF7292" w:rsidP="00DF7292">
      <w:pPr>
        <w:shd w:val="clear" w:color="auto" w:fill="E6E6E6"/>
      </w:pPr>
      <w:proofErr w:type="gramStart"/>
      <w:r>
        <w:t>[Определите все системные требования, необходимые для приложения.</w:t>
      </w:r>
      <w:proofErr w:type="gramEnd"/>
      <w:r>
        <w:t xml:space="preserve"> </w:t>
      </w:r>
      <w:proofErr w:type="gramStart"/>
      <w:r>
        <w:t>Они могут включать требования к операционным системам и сетевым платформам, конфигурации, памяти, периферии и сопутствующему программному обеспечению.]</w:t>
      </w:r>
      <w:proofErr w:type="gramEnd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6D282C" w:rsidRPr="00B43F1D" w14:paraId="63E8EA46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3DD20438" w14:textId="77777777" w:rsidR="006D282C" w:rsidRPr="00B43F1D" w:rsidRDefault="006D282C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3CF8AFC9" w14:textId="77777777" w:rsidR="006D282C" w:rsidRPr="00B43F1D" w:rsidRDefault="006D282C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2B7C8AE3" w14:textId="77777777" w:rsidR="006D282C" w:rsidRPr="0045101E" w:rsidRDefault="006D282C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6D282C" w:rsidRPr="00B43F1D" w14:paraId="54B879C3" w14:textId="77777777">
        <w:tc>
          <w:tcPr>
            <w:tcW w:w="993" w:type="dxa"/>
            <w:vAlign w:val="center"/>
          </w:tcPr>
          <w:p w14:paraId="79706807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NF.2.1</w:t>
            </w:r>
          </w:p>
        </w:tc>
        <w:tc>
          <w:tcPr>
            <w:tcW w:w="7796" w:type="dxa"/>
            <w:vAlign w:val="center"/>
          </w:tcPr>
          <w:p w14:paraId="6853C442" w14:textId="77777777" w:rsidR="006D282C" w:rsidRPr="00B43F1D" w:rsidRDefault="006D282C" w:rsidP="006D282C">
            <w:pPr>
              <w:pStyle w:val="TableText"/>
              <w:keepNext/>
              <w:keepLines/>
            </w:pPr>
            <w:r>
              <w:t>Минимальное разрешение экрана, которое будет поддержано - 800*600.</w:t>
            </w:r>
          </w:p>
        </w:tc>
        <w:tc>
          <w:tcPr>
            <w:tcW w:w="567" w:type="dxa"/>
            <w:vAlign w:val="center"/>
          </w:tcPr>
          <w:p w14:paraId="709D1195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</w:tbl>
    <w:p w14:paraId="442418C3" w14:textId="77777777" w:rsidR="00DF7292" w:rsidRPr="00B43F1D" w:rsidRDefault="00DF7292" w:rsidP="00DF7292"/>
    <w:p w14:paraId="37D6D266" w14:textId="77777777" w:rsidR="00DF7292" w:rsidRPr="00B43F1D" w:rsidRDefault="00DF7292" w:rsidP="00DF7292">
      <w:pPr>
        <w:pStyle w:val="3"/>
        <w:tabs>
          <w:tab w:val="clear" w:pos="360"/>
          <w:tab w:val="num" w:pos="720"/>
        </w:tabs>
        <w:ind w:left="720" w:hanging="720"/>
      </w:pPr>
      <w:bookmarkStart w:id="141" w:name="_Toc70832853"/>
      <w:bookmarkStart w:id="142" w:name="_Toc95737384"/>
      <w:bookmarkStart w:id="143" w:name="_Toc351563347"/>
      <w:r>
        <w:t>Операционные Системы</w:t>
      </w:r>
      <w:bookmarkEnd w:id="141"/>
      <w:bookmarkEnd w:id="142"/>
      <w:bookmarkEnd w:id="143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6D282C" w:rsidRPr="00B43F1D" w14:paraId="49B26FC2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47525990" w14:textId="77777777" w:rsidR="006D282C" w:rsidRPr="00B43F1D" w:rsidRDefault="006D282C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3D42C03B" w14:textId="77777777" w:rsidR="006D282C" w:rsidRPr="00B43F1D" w:rsidRDefault="006D282C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44D565E2" w14:textId="77777777" w:rsidR="006D282C" w:rsidRPr="0045101E" w:rsidRDefault="006D282C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6D282C" w:rsidRPr="00B43F1D" w14:paraId="5DBFE09A" w14:textId="77777777">
        <w:tc>
          <w:tcPr>
            <w:tcW w:w="993" w:type="dxa"/>
            <w:vAlign w:val="center"/>
          </w:tcPr>
          <w:p w14:paraId="5D764B74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NF2.1.1</w:t>
            </w:r>
          </w:p>
        </w:tc>
        <w:tc>
          <w:tcPr>
            <w:tcW w:w="7796" w:type="dxa"/>
            <w:vAlign w:val="center"/>
          </w:tcPr>
          <w:p w14:paraId="1E398326" w14:textId="77777777" w:rsidR="006D282C" w:rsidRPr="00B43F1D" w:rsidRDefault="006D282C" w:rsidP="006D282C">
            <w:pPr>
              <w:pStyle w:val="TableText"/>
              <w:keepNext/>
              <w:keepLines/>
            </w:pPr>
            <w:r>
              <w:t>&lt;Модуль №1&gt; должен работать под следующими Операционными Системами:</w:t>
            </w:r>
          </w:p>
          <w:p w14:paraId="1F6912C3" w14:textId="77777777" w:rsidR="006D282C" w:rsidRPr="00B43F1D" w:rsidRDefault="006D282C" w:rsidP="00D82308">
            <w:pPr>
              <w:pStyle w:val="TableText"/>
              <w:keepNext/>
              <w:keepLines/>
              <w:numPr>
                <w:ilvl w:val="0"/>
                <w:numId w:val="3"/>
              </w:numPr>
            </w:pPr>
            <w:r>
              <w:t>[ОС с версией и всеми пакетами</w:t>
            </w:r>
            <w:r w:rsidR="000B3C88">
              <w:t xml:space="preserve"> обновлений</w:t>
            </w:r>
            <w:r>
              <w:t>, если есть]</w:t>
            </w:r>
          </w:p>
        </w:tc>
        <w:tc>
          <w:tcPr>
            <w:tcW w:w="567" w:type="dxa"/>
            <w:vAlign w:val="center"/>
          </w:tcPr>
          <w:p w14:paraId="1D018108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  <w:tr w:rsidR="006D282C" w:rsidRPr="00B43F1D" w14:paraId="75C5BC3D" w14:textId="77777777">
        <w:tc>
          <w:tcPr>
            <w:tcW w:w="993" w:type="dxa"/>
            <w:vAlign w:val="center"/>
          </w:tcPr>
          <w:p w14:paraId="251865D7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NF2.1.2</w:t>
            </w:r>
          </w:p>
        </w:tc>
        <w:tc>
          <w:tcPr>
            <w:tcW w:w="7796" w:type="dxa"/>
            <w:vAlign w:val="center"/>
          </w:tcPr>
          <w:p w14:paraId="3407A02E" w14:textId="77777777" w:rsidR="006D282C" w:rsidRPr="00B43F1D" w:rsidRDefault="006D282C" w:rsidP="006D282C">
            <w:pPr>
              <w:pStyle w:val="TableText"/>
              <w:keepNext/>
              <w:keepLines/>
            </w:pPr>
            <w:r>
              <w:t>&lt;Модуль №N&gt; должен работать под следующими Операционными Системами:</w:t>
            </w:r>
          </w:p>
          <w:p w14:paraId="2398CB98" w14:textId="77777777" w:rsidR="006D282C" w:rsidRPr="00B43F1D" w:rsidRDefault="006D282C" w:rsidP="00D82308">
            <w:pPr>
              <w:pStyle w:val="TableText"/>
              <w:keepNext/>
              <w:keepLines/>
              <w:numPr>
                <w:ilvl w:val="0"/>
                <w:numId w:val="3"/>
              </w:numPr>
            </w:pPr>
            <w:r>
              <w:t>[ОС с версией и всеми пакетами</w:t>
            </w:r>
            <w:r w:rsidR="000B3C88">
              <w:t xml:space="preserve"> обновлений</w:t>
            </w:r>
            <w:r>
              <w:t>, если есть]</w:t>
            </w:r>
          </w:p>
        </w:tc>
        <w:tc>
          <w:tcPr>
            <w:tcW w:w="567" w:type="dxa"/>
            <w:vAlign w:val="center"/>
          </w:tcPr>
          <w:p w14:paraId="37C7599D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  <w:tr w:rsidR="006D282C" w:rsidRPr="00B43F1D" w14:paraId="2098D6FB" w14:textId="77777777">
        <w:tc>
          <w:tcPr>
            <w:tcW w:w="993" w:type="dxa"/>
            <w:vAlign w:val="center"/>
          </w:tcPr>
          <w:p w14:paraId="3DD3790E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</w:p>
        </w:tc>
        <w:tc>
          <w:tcPr>
            <w:tcW w:w="7796" w:type="dxa"/>
            <w:vAlign w:val="center"/>
          </w:tcPr>
          <w:p w14:paraId="74D7E287" w14:textId="77777777" w:rsidR="006D282C" w:rsidRPr="00B43F1D" w:rsidRDefault="006D282C" w:rsidP="006D282C">
            <w:pPr>
              <w:pStyle w:val="TableText"/>
              <w:keepNext/>
              <w:keepLines/>
            </w:pPr>
            <w:r w:rsidRPr="00B43F1D">
              <w:t>…</w:t>
            </w:r>
          </w:p>
        </w:tc>
        <w:tc>
          <w:tcPr>
            <w:tcW w:w="567" w:type="dxa"/>
            <w:vAlign w:val="center"/>
          </w:tcPr>
          <w:p w14:paraId="191A4A15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</w:p>
        </w:tc>
      </w:tr>
    </w:tbl>
    <w:p w14:paraId="227C1C60" w14:textId="77777777" w:rsidR="00DF7292" w:rsidRPr="00B43F1D" w:rsidRDefault="00DF7292" w:rsidP="00DF7292"/>
    <w:p w14:paraId="0E594367" w14:textId="77777777" w:rsidR="00DF7292" w:rsidRPr="00B43F1D" w:rsidRDefault="00DF7292" w:rsidP="00DF7292">
      <w:pPr>
        <w:pStyle w:val="3"/>
        <w:tabs>
          <w:tab w:val="clear" w:pos="360"/>
          <w:tab w:val="num" w:pos="720"/>
        </w:tabs>
        <w:ind w:left="720" w:hanging="720"/>
      </w:pPr>
      <w:bookmarkStart w:id="144" w:name="_Toc70832854"/>
      <w:bookmarkStart w:id="145" w:name="_Toc95737385"/>
      <w:bookmarkStart w:id="146" w:name="_Toc351563348"/>
      <w:r>
        <w:t xml:space="preserve">Требования </w:t>
      </w:r>
      <w:bookmarkEnd w:id="144"/>
      <w:r>
        <w:t>к Программному обеспечению</w:t>
      </w:r>
      <w:bookmarkEnd w:id="145"/>
      <w:bookmarkEnd w:id="146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7654"/>
        <w:gridCol w:w="567"/>
      </w:tblGrid>
      <w:tr w:rsidR="006D282C" w:rsidRPr="00B43F1D" w14:paraId="05F17758" w14:textId="77777777">
        <w:trPr>
          <w:cantSplit/>
          <w:tblHeader/>
        </w:trPr>
        <w:tc>
          <w:tcPr>
            <w:tcW w:w="1135" w:type="dxa"/>
            <w:shd w:val="pct12" w:color="auto" w:fill="auto"/>
            <w:vAlign w:val="center"/>
          </w:tcPr>
          <w:p w14:paraId="117B868F" w14:textId="77777777" w:rsidR="006D282C" w:rsidRPr="00B43F1D" w:rsidRDefault="006D282C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654" w:type="dxa"/>
            <w:shd w:val="pct12" w:color="auto" w:fill="auto"/>
          </w:tcPr>
          <w:p w14:paraId="4AE5E202" w14:textId="77777777" w:rsidR="006D282C" w:rsidRPr="00B43F1D" w:rsidRDefault="006D282C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701C3A32" w14:textId="77777777" w:rsidR="006D282C" w:rsidRPr="0045101E" w:rsidRDefault="006D282C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6D282C" w:rsidRPr="00B43F1D" w14:paraId="531D30A5" w14:textId="77777777">
        <w:tc>
          <w:tcPr>
            <w:tcW w:w="1135" w:type="dxa"/>
            <w:vAlign w:val="center"/>
          </w:tcPr>
          <w:p w14:paraId="1B7C2318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NF2.2.1</w:t>
            </w:r>
          </w:p>
        </w:tc>
        <w:tc>
          <w:tcPr>
            <w:tcW w:w="7654" w:type="dxa"/>
            <w:vAlign w:val="center"/>
          </w:tcPr>
          <w:p w14:paraId="045B0512" w14:textId="77777777" w:rsidR="006D282C" w:rsidRPr="00B43F1D" w:rsidRDefault="006D282C" w:rsidP="006D282C">
            <w:pPr>
              <w:pStyle w:val="TableText"/>
              <w:keepNext/>
              <w:keepLines/>
            </w:pPr>
            <w:r>
              <w:t>&lt;Модуль №1&gt; должен быть разработан с использованием следующих инструментов:</w:t>
            </w:r>
          </w:p>
          <w:p w14:paraId="32DE439B" w14:textId="77777777" w:rsidR="006D282C" w:rsidRPr="00B43F1D" w:rsidRDefault="006D282C" w:rsidP="00D82308">
            <w:pPr>
              <w:pStyle w:val="TableText"/>
              <w:keepNext/>
              <w:keepLines/>
              <w:numPr>
                <w:ilvl w:val="0"/>
                <w:numId w:val="2"/>
              </w:numPr>
            </w:pPr>
            <w:r>
              <w:t>[Инструмент разработки с версией и всеми пакетами</w:t>
            </w:r>
            <w:r w:rsidR="000B3C88">
              <w:t xml:space="preserve"> обновлений</w:t>
            </w:r>
            <w:r>
              <w:t>, если есть]</w:t>
            </w:r>
          </w:p>
        </w:tc>
        <w:tc>
          <w:tcPr>
            <w:tcW w:w="567" w:type="dxa"/>
            <w:vAlign w:val="center"/>
          </w:tcPr>
          <w:p w14:paraId="13D45067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  <w:tr w:rsidR="006D282C" w:rsidRPr="00B43F1D" w14:paraId="016E67D2" w14:textId="77777777">
        <w:tc>
          <w:tcPr>
            <w:tcW w:w="1135" w:type="dxa"/>
            <w:vAlign w:val="center"/>
          </w:tcPr>
          <w:p w14:paraId="21E010BF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NF2.2.N</w:t>
            </w:r>
          </w:p>
        </w:tc>
        <w:tc>
          <w:tcPr>
            <w:tcW w:w="7654" w:type="dxa"/>
            <w:vAlign w:val="center"/>
          </w:tcPr>
          <w:p w14:paraId="2BEF2AF5" w14:textId="77777777" w:rsidR="006D282C" w:rsidRPr="00B43F1D" w:rsidRDefault="006D282C" w:rsidP="006D282C">
            <w:pPr>
              <w:pStyle w:val="TableText"/>
              <w:keepNext/>
              <w:keepLines/>
            </w:pPr>
            <w:r>
              <w:t>&lt;Модуль №N&gt; должен быть разработан с использованием следующих инструментов:</w:t>
            </w:r>
          </w:p>
          <w:p w14:paraId="114FBBFE" w14:textId="77777777" w:rsidR="006D282C" w:rsidRPr="00B43F1D" w:rsidRDefault="006D282C" w:rsidP="00D82308">
            <w:pPr>
              <w:pStyle w:val="TableText"/>
              <w:keepNext/>
              <w:keepLines/>
              <w:numPr>
                <w:ilvl w:val="0"/>
                <w:numId w:val="2"/>
              </w:numPr>
            </w:pPr>
            <w:r>
              <w:t xml:space="preserve">[Инструмент разработки с версией и всеми </w:t>
            </w:r>
            <w:r w:rsidR="000B3C88">
              <w:t>пакетами обновлений</w:t>
            </w:r>
            <w:r>
              <w:t>, если есть]</w:t>
            </w:r>
          </w:p>
        </w:tc>
        <w:tc>
          <w:tcPr>
            <w:tcW w:w="567" w:type="dxa"/>
            <w:vAlign w:val="center"/>
          </w:tcPr>
          <w:p w14:paraId="3AEBC196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  <w:tr w:rsidR="006D282C" w:rsidRPr="00B43F1D" w14:paraId="16344A30" w14:textId="77777777">
        <w:tc>
          <w:tcPr>
            <w:tcW w:w="1135" w:type="dxa"/>
            <w:vAlign w:val="center"/>
          </w:tcPr>
          <w:p w14:paraId="03918BFB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NF2.2…</w:t>
            </w:r>
          </w:p>
        </w:tc>
        <w:tc>
          <w:tcPr>
            <w:tcW w:w="7654" w:type="dxa"/>
            <w:vAlign w:val="center"/>
          </w:tcPr>
          <w:p w14:paraId="01B3C181" w14:textId="77777777" w:rsidR="006D282C" w:rsidRPr="00B43F1D" w:rsidRDefault="006D282C" w:rsidP="006D282C">
            <w:pPr>
              <w:pStyle w:val="TableText"/>
              <w:keepNext/>
              <w:keepLines/>
            </w:pPr>
            <w:r>
              <w:t xml:space="preserve">&lt;Модуль Базы данных&gt; разрабатывается </w:t>
            </w:r>
            <w:proofErr w:type="gramStart"/>
            <w:r>
              <w:t>под</w:t>
            </w:r>
            <w:proofErr w:type="gramEnd"/>
            <w:r>
              <w:t>:</w:t>
            </w:r>
          </w:p>
          <w:p w14:paraId="68131C01" w14:textId="77777777" w:rsidR="006D282C" w:rsidRPr="00B43F1D" w:rsidRDefault="006D282C" w:rsidP="00D82308">
            <w:pPr>
              <w:pStyle w:val="TableText"/>
              <w:keepNext/>
              <w:keepLines/>
              <w:numPr>
                <w:ilvl w:val="0"/>
                <w:numId w:val="2"/>
              </w:numPr>
            </w:pPr>
            <w:r>
              <w:t xml:space="preserve">[Продукт системы управления базами данных с версией и </w:t>
            </w:r>
            <w:r w:rsidR="000B3C88">
              <w:t>пакетами обновлений</w:t>
            </w:r>
            <w:r>
              <w:t>, если есть].</w:t>
            </w:r>
          </w:p>
        </w:tc>
        <w:tc>
          <w:tcPr>
            <w:tcW w:w="567" w:type="dxa"/>
            <w:vAlign w:val="center"/>
          </w:tcPr>
          <w:p w14:paraId="40263E64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  <w:tr w:rsidR="006D282C" w:rsidRPr="00B43F1D" w14:paraId="7E268D28" w14:textId="77777777">
        <w:tc>
          <w:tcPr>
            <w:tcW w:w="1135" w:type="dxa"/>
            <w:vAlign w:val="center"/>
          </w:tcPr>
          <w:p w14:paraId="6F0ECE54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NF.2.2…</w:t>
            </w:r>
          </w:p>
        </w:tc>
        <w:tc>
          <w:tcPr>
            <w:tcW w:w="7654" w:type="dxa"/>
          </w:tcPr>
          <w:p w14:paraId="260E63E1" w14:textId="77777777" w:rsidR="006D282C" w:rsidRPr="00B43F1D" w:rsidRDefault="006D282C" w:rsidP="006D282C">
            <w:pPr>
              <w:pStyle w:val="TableText"/>
            </w:pPr>
            <w:r>
              <w:t>Печать Отчётов должна производиться с использованием:</w:t>
            </w:r>
          </w:p>
          <w:p w14:paraId="111A6FDB" w14:textId="77777777" w:rsidR="006D282C" w:rsidRPr="00B43F1D" w:rsidRDefault="006D282C" w:rsidP="00D82308">
            <w:pPr>
              <w:pStyle w:val="TableText"/>
              <w:numPr>
                <w:ilvl w:val="0"/>
                <w:numId w:val="2"/>
              </w:numPr>
            </w:pPr>
            <w:r>
              <w:t xml:space="preserve">[Продукт с версией и всеми </w:t>
            </w:r>
            <w:r w:rsidR="000B3C88">
              <w:t>пакетами обновлений</w:t>
            </w:r>
            <w:r>
              <w:t>, если есть]</w:t>
            </w:r>
          </w:p>
        </w:tc>
        <w:tc>
          <w:tcPr>
            <w:tcW w:w="567" w:type="dxa"/>
            <w:vAlign w:val="center"/>
          </w:tcPr>
          <w:p w14:paraId="3E41D21E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  <w:tr w:rsidR="006D282C" w:rsidRPr="00B43F1D" w14:paraId="7F13BFA8" w14:textId="77777777">
        <w:tc>
          <w:tcPr>
            <w:tcW w:w="1135" w:type="dxa"/>
            <w:vAlign w:val="center"/>
          </w:tcPr>
          <w:p w14:paraId="28022394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NF.2.2…</w:t>
            </w:r>
          </w:p>
        </w:tc>
        <w:tc>
          <w:tcPr>
            <w:tcW w:w="7654" w:type="dxa"/>
          </w:tcPr>
          <w:p w14:paraId="751BBBE8" w14:textId="77777777" w:rsidR="006D282C" w:rsidRPr="00B43F1D" w:rsidRDefault="006D282C" w:rsidP="006D282C">
            <w:pPr>
              <w:pStyle w:val="TableText"/>
            </w:pPr>
            <w:r w:rsidRPr="00B43F1D">
              <w:t>…</w:t>
            </w:r>
          </w:p>
        </w:tc>
        <w:tc>
          <w:tcPr>
            <w:tcW w:w="567" w:type="dxa"/>
            <w:vAlign w:val="center"/>
          </w:tcPr>
          <w:p w14:paraId="440496A3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</w:p>
        </w:tc>
      </w:tr>
    </w:tbl>
    <w:p w14:paraId="33AC8512" w14:textId="77777777" w:rsidR="00DF7292" w:rsidRPr="00B43F1D" w:rsidRDefault="00DF7292" w:rsidP="00DF7292"/>
    <w:p w14:paraId="7C79D2E2" w14:textId="77777777" w:rsidR="00DF7292" w:rsidRPr="00B43F1D" w:rsidRDefault="00DF7292" w:rsidP="00DF7292">
      <w:pPr>
        <w:pStyle w:val="3"/>
        <w:tabs>
          <w:tab w:val="clear" w:pos="360"/>
          <w:tab w:val="num" w:pos="720"/>
        </w:tabs>
        <w:ind w:left="720" w:hanging="720"/>
      </w:pPr>
      <w:bookmarkStart w:id="147" w:name="_Toc70832855"/>
      <w:bookmarkStart w:id="148" w:name="_Toc95737386"/>
      <w:bookmarkStart w:id="149" w:name="_Toc351563349"/>
      <w:r>
        <w:t>Требования к Оборудованию</w:t>
      </w:r>
      <w:bookmarkEnd w:id="147"/>
      <w:bookmarkEnd w:id="148"/>
      <w:bookmarkEnd w:id="149"/>
    </w:p>
    <w:p w14:paraId="689C3603" w14:textId="77777777" w:rsidR="00DF7292" w:rsidRPr="00B43F1D" w:rsidRDefault="00DF7292" w:rsidP="00DF7292">
      <w:pPr>
        <w:shd w:val="clear" w:color="auto" w:fill="E6E6E6"/>
      </w:pPr>
      <w:proofErr w:type="gramStart"/>
      <w:r>
        <w:t>[Перечислите здесь все определенные Аппаратные средства, которые используются в Системе или в течение разработки проекта, например:</w:t>
      </w:r>
      <w:proofErr w:type="gramEnd"/>
    </w:p>
    <w:p w14:paraId="4BD1127E" w14:textId="77777777" w:rsidR="00DF7292" w:rsidRPr="00B43F1D" w:rsidRDefault="00DF7292" w:rsidP="00DF7292">
      <w:pPr>
        <w:shd w:val="clear" w:color="auto" w:fill="E6E6E6"/>
      </w:pPr>
      <w:proofErr w:type="gramStart"/>
      <w:r>
        <w:lastRenderedPageBreak/>
        <w:t>Специфические принтеры (для печати штрих кода, компакт-дисков и т.п.), модемы, компоненты телефонии, соединители, элементы сети и т.д.)]</w:t>
      </w:r>
      <w:proofErr w:type="gramEnd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6D282C" w:rsidRPr="00B43F1D" w14:paraId="64E60FD5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2EBF39DA" w14:textId="77777777" w:rsidR="006D282C" w:rsidRPr="00B43F1D" w:rsidRDefault="006D282C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791B1E02" w14:textId="77777777" w:rsidR="006D282C" w:rsidRPr="00B43F1D" w:rsidRDefault="006D282C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205B2D50" w14:textId="77777777" w:rsidR="006D282C" w:rsidRPr="0045101E" w:rsidRDefault="006D282C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6D282C" w:rsidRPr="00B43F1D" w14:paraId="20FF495C" w14:textId="77777777">
        <w:tc>
          <w:tcPr>
            <w:tcW w:w="993" w:type="dxa"/>
            <w:vAlign w:val="center"/>
          </w:tcPr>
          <w:p w14:paraId="68FA39F0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NF2.3.1</w:t>
            </w:r>
          </w:p>
        </w:tc>
        <w:tc>
          <w:tcPr>
            <w:tcW w:w="7796" w:type="dxa"/>
            <w:vAlign w:val="center"/>
          </w:tcPr>
          <w:p w14:paraId="628DAB0A" w14:textId="77777777" w:rsidR="006D282C" w:rsidRPr="00B43F1D" w:rsidRDefault="006D282C" w:rsidP="006D282C">
            <w:pPr>
              <w:pStyle w:val="TableText"/>
              <w:keepNext/>
              <w:keepLines/>
            </w:pPr>
          </w:p>
        </w:tc>
        <w:tc>
          <w:tcPr>
            <w:tcW w:w="567" w:type="dxa"/>
            <w:vAlign w:val="center"/>
          </w:tcPr>
          <w:p w14:paraId="6FE78C53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  <w:tr w:rsidR="006D282C" w:rsidRPr="00B43F1D" w14:paraId="038AAB2E" w14:textId="77777777">
        <w:tc>
          <w:tcPr>
            <w:tcW w:w="993" w:type="dxa"/>
            <w:vAlign w:val="center"/>
          </w:tcPr>
          <w:p w14:paraId="7CAE15FA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NF2.3.2</w:t>
            </w:r>
          </w:p>
        </w:tc>
        <w:tc>
          <w:tcPr>
            <w:tcW w:w="7796" w:type="dxa"/>
            <w:vAlign w:val="center"/>
          </w:tcPr>
          <w:p w14:paraId="3D8E0391" w14:textId="77777777" w:rsidR="006D282C" w:rsidRPr="00B43F1D" w:rsidRDefault="006D282C" w:rsidP="006D282C">
            <w:pPr>
              <w:pStyle w:val="TableText"/>
              <w:keepNext/>
              <w:keepLines/>
            </w:pPr>
          </w:p>
        </w:tc>
        <w:tc>
          <w:tcPr>
            <w:tcW w:w="567" w:type="dxa"/>
            <w:vAlign w:val="center"/>
          </w:tcPr>
          <w:p w14:paraId="0C2BB350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</w:tbl>
    <w:p w14:paraId="79D5B024" w14:textId="77777777" w:rsidR="00DF7292" w:rsidRPr="00B43F1D" w:rsidRDefault="00DF7292" w:rsidP="00DF7292"/>
    <w:p w14:paraId="15D34A45" w14:textId="77777777" w:rsidR="00DF7292" w:rsidRPr="00B43F1D" w:rsidRDefault="00DF7292" w:rsidP="00DF7292">
      <w:pPr>
        <w:pStyle w:val="2"/>
      </w:pPr>
      <w:bookmarkStart w:id="150" w:name="_Toc69732603"/>
      <w:bookmarkStart w:id="151" w:name="_Toc70832856"/>
      <w:bookmarkStart w:id="152" w:name="_Toc95737387"/>
      <w:bookmarkStart w:id="153" w:name="_Toc351563350"/>
      <w:r>
        <w:t xml:space="preserve">Требования </w:t>
      </w:r>
      <w:bookmarkEnd w:id="150"/>
      <w:bookmarkEnd w:id="151"/>
      <w:r>
        <w:t>к Производительности</w:t>
      </w:r>
      <w:bookmarkEnd w:id="152"/>
      <w:bookmarkEnd w:id="153"/>
    </w:p>
    <w:p w14:paraId="65D4EFD6" w14:textId="77777777" w:rsidR="00DF7292" w:rsidRPr="00B43F1D" w:rsidRDefault="00DF7292" w:rsidP="00DF7292">
      <w:pPr>
        <w:shd w:val="clear" w:color="auto" w:fill="E6E6E6"/>
      </w:pPr>
      <w:proofErr w:type="gramStart"/>
      <w:r>
        <w:t>[Используйте эту секцию, чтобы детализировать требования к производительности.</w:t>
      </w:r>
      <w:proofErr w:type="gramEnd"/>
      <w:r>
        <w:t xml:space="preserve"> </w:t>
      </w:r>
      <w:proofErr w:type="gramStart"/>
      <w:r>
        <w:t>Вопросы производительности могут включать такие пункты как пользовательская нагрузка, полоса пропускания или ёмкость линий связи, пропускная способность, точность, надежность или время отклика в условиях разных величин загрузки.]</w:t>
      </w:r>
      <w:proofErr w:type="gramEnd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6D282C" w:rsidRPr="00B43F1D" w14:paraId="70DA5D69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3501DC7B" w14:textId="77777777" w:rsidR="006D282C" w:rsidRPr="00B43F1D" w:rsidRDefault="006D282C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23741834" w14:textId="77777777" w:rsidR="006D282C" w:rsidRPr="00B43F1D" w:rsidRDefault="006D282C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37D13B3D" w14:textId="77777777" w:rsidR="006D282C" w:rsidRPr="0045101E" w:rsidRDefault="006D282C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6D282C" w:rsidRPr="00B43F1D" w14:paraId="3E6022E1" w14:textId="77777777">
        <w:tc>
          <w:tcPr>
            <w:tcW w:w="993" w:type="dxa"/>
            <w:vAlign w:val="center"/>
          </w:tcPr>
          <w:p w14:paraId="043E8593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NF3.1</w:t>
            </w:r>
          </w:p>
        </w:tc>
        <w:tc>
          <w:tcPr>
            <w:tcW w:w="7796" w:type="dxa"/>
            <w:vAlign w:val="center"/>
          </w:tcPr>
          <w:p w14:paraId="6D9718C3" w14:textId="77777777" w:rsidR="006D282C" w:rsidRPr="00B43F1D" w:rsidRDefault="006D282C" w:rsidP="006D282C">
            <w:pPr>
              <w:pStyle w:val="TableText"/>
              <w:keepNext/>
              <w:keepLines/>
            </w:pPr>
          </w:p>
        </w:tc>
        <w:tc>
          <w:tcPr>
            <w:tcW w:w="567" w:type="dxa"/>
            <w:vAlign w:val="center"/>
          </w:tcPr>
          <w:p w14:paraId="589DF22A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  <w:tr w:rsidR="006D282C" w:rsidRPr="00B43F1D" w14:paraId="5051CA86" w14:textId="77777777">
        <w:tc>
          <w:tcPr>
            <w:tcW w:w="993" w:type="dxa"/>
            <w:vAlign w:val="center"/>
          </w:tcPr>
          <w:p w14:paraId="0926E19E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NF3.2</w:t>
            </w:r>
          </w:p>
        </w:tc>
        <w:tc>
          <w:tcPr>
            <w:tcW w:w="7796" w:type="dxa"/>
            <w:vAlign w:val="center"/>
          </w:tcPr>
          <w:p w14:paraId="33AA0FA4" w14:textId="77777777" w:rsidR="006D282C" w:rsidRPr="00B43F1D" w:rsidRDefault="006D282C" w:rsidP="006D282C">
            <w:pPr>
              <w:pStyle w:val="TableText"/>
              <w:keepNext/>
              <w:keepLines/>
            </w:pPr>
          </w:p>
        </w:tc>
        <w:tc>
          <w:tcPr>
            <w:tcW w:w="567" w:type="dxa"/>
            <w:vAlign w:val="center"/>
          </w:tcPr>
          <w:p w14:paraId="1E26C49F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</w:p>
        </w:tc>
      </w:tr>
    </w:tbl>
    <w:p w14:paraId="6CD34A72" w14:textId="77777777" w:rsidR="00DF7292" w:rsidRPr="00B43F1D" w:rsidRDefault="00DF7292" w:rsidP="00DF7292"/>
    <w:p w14:paraId="00DBFA78" w14:textId="77777777" w:rsidR="00DF7292" w:rsidRPr="00B43F1D" w:rsidRDefault="00DF7292" w:rsidP="00DF7292">
      <w:pPr>
        <w:pStyle w:val="2"/>
        <w:ind w:left="578" w:hanging="578"/>
      </w:pPr>
      <w:bookmarkStart w:id="154" w:name="_Toc69732604"/>
      <w:bookmarkStart w:id="155" w:name="_Toc70832857"/>
      <w:bookmarkStart w:id="156" w:name="_Toc95737388"/>
      <w:bookmarkStart w:id="157" w:name="_Toc351563351"/>
      <w:r>
        <w:t xml:space="preserve">Требования к </w:t>
      </w:r>
      <w:bookmarkEnd w:id="154"/>
      <w:bookmarkEnd w:id="155"/>
      <w:r>
        <w:t>Конфигурации</w:t>
      </w:r>
      <w:bookmarkEnd w:id="156"/>
      <w:bookmarkEnd w:id="157"/>
    </w:p>
    <w:p w14:paraId="1224753C" w14:textId="77777777" w:rsidR="00DF7292" w:rsidRPr="00B43F1D" w:rsidRDefault="00DF7292" w:rsidP="00DF7292">
      <w:pPr>
        <w:shd w:val="clear" w:color="auto" w:fill="E6E6E6"/>
      </w:pPr>
      <w:r>
        <w:t>[Перечислите здесь все требования к взаимодействию различных частей системы.]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6D282C" w:rsidRPr="00B43F1D" w14:paraId="03437E50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1BB235A6" w14:textId="77777777" w:rsidR="006D282C" w:rsidRPr="00B43F1D" w:rsidRDefault="006D282C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1EC0DEC9" w14:textId="77777777" w:rsidR="006D282C" w:rsidRPr="00B43F1D" w:rsidRDefault="006D282C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682F8D10" w14:textId="77777777" w:rsidR="006D282C" w:rsidRPr="0045101E" w:rsidRDefault="006D282C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6D282C" w:rsidRPr="00B43F1D" w14:paraId="39DD24CC" w14:textId="77777777">
        <w:tc>
          <w:tcPr>
            <w:tcW w:w="993" w:type="dxa"/>
            <w:vAlign w:val="center"/>
          </w:tcPr>
          <w:p w14:paraId="4F51769D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NF4.1</w:t>
            </w:r>
          </w:p>
        </w:tc>
        <w:tc>
          <w:tcPr>
            <w:tcW w:w="7796" w:type="dxa"/>
            <w:vAlign w:val="center"/>
          </w:tcPr>
          <w:p w14:paraId="03403DAF" w14:textId="77777777" w:rsidR="006D282C" w:rsidRPr="00B43F1D" w:rsidRDefault="006D282C" w:rsidP="006D282C">
            <w:pPr>
              <w:pStyle w:val="TableText"/>
              <w:keepNext/>
              <w:keepLines/>
            </w:pPr>
          </w:p>
        </w:tc>
        <w:tc>
          <w:tcPr>
            <w:tcW w:w="567" w:type="dxa"/>
            <w:vAlign w:val="center"/>
          </w:tcPr>
          <w:p w14:paraId="528B021E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  <w:tr w:rsidR="006D282C" w:rsidRPr="00B43F1D" w14:paraId="706C741E" w14:textId="77777777">
        <w:tc>
          <w:tcPr>
            <w:tcW w:w="993" w:type="dxa"/>
            <w:vAlign w:val="center"/>
          </w:tcPr>
          <w:p w14:paraId="73D9862A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NF4.1</w:t>
            </w:r>
          </w:p>
        </w:tc>
        <w:tc>
          <w:tcPr>
            <w:tcW w:w="7796" w:type="dxa"/>
            <w:vAlign w:val="center"/>
          </w:tcPr>
          <w:p w14:paraId="7AFCF436" w14:textId="77777777" w:rsidR="006D282C" w:rsidRPr="00B43F1D" w:rsidRDefault="006D282C" w:rsidP="006D282C">
            <w:pPr>
              <w:pStyle w:val="TableText"/>
              <w:keepNext/>
              <w:keepLines/>
            </w:pPr>
          </w:p>
        </w:tc>
        <w:tc>
          <w:tcPr>
            <w:tcW w:w="567" w:type="dxa"/>
            <w:vAlign w:val="center"/>
          </w:tcPr>
          <w:p w14:paraId="5531BEAA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</w:p>
        </w:tc>
      </w:tr>
    </w:tbl>
    <w:p w14:paraId="0BAFA67A" w14:textId="77777777" w:rsidR="00DF7292" w:rsidRPr="00B43F1D" w:rsidRDefault="00DF7292" w:rsidP="00DF7292"/>
    <w:p w14:paraId="6C92484C" w14:textId="77777777" w:rsidR="00DF7292" w:rsidRPr="00B43F1D" w:rsidRDefault="00DF7292" w:rsidP="00DF7292">
      <w:pPr>
        <w:pStyle w:val="2"/>
        <w:pageBreakBefore/>
        <w:ind w:left="578" w:hanging="578"/>
      </w:pPr>
      <w:bookmarkStart w:id="158" w:name="_Toc70832858"/>
      <w:bookmarkStart w:id="159" w:name="_Toc95737389"/>
      <w:bookmarkStart w:id="160" w:name="_Toc351563352"/>
      <w:r>
        <w:lastRenderedPageBreak/>
        <w:t xml:space="preserve">Требования </w:t>
      </w:r>
      <w:bookmarkEnd w:id="158"/>
      <w:r>
        <w:t>к Документации</w:t>
      </w:r>
      <w:bookmarkEnd w:id="159"/>
      <w:bookmarkEnd w:id="160"/>
    </w:p>
    <w:p w14:paraId="42EC6B5E" w14:textId="77777777" w:rsidR="00DF7292" w:rsidRPr="00B43F1D" w:rsidRDefault="00DF7292" w:rsidP="00DF7292">
      <w:pPr>
        <w:shd w:val="clear" w:color="auto" w:fill="E6E6E6"/>
      </w:pPr>
      <w:proofErr w:type="gramStart"/>
      <w:r>
        <w:t>[Эта секция описывает документацию, которая должна быть разработана для успешно</w:t>
      </w:r>
      <w:r w:rsidR="000B3C88">
        <w:t>го</w:t>
      </w:r>
      <w:r>
        <w:t xml:space="preserve"> развертывания проекта.</w:t>
      </w:r>
      <w:proofErr w:type="gramEnd"/>
      <w:r>
        <w:t xml:space="preserve"> </w:t>
      </w:r>
      <w:proofErr w:type="gramStart"/>
      <w:r>
        <w:t>Перечислите все документы в таблице ниже.]</w:t>
      </w:r>
      <w:proofErr w:type="gramEnd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6D282C" w:rsidRPr="00B43F1D" w14:paraId="223F9425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02DFD463" w14:textId="77777777" w:rsidR="006D282C" w:rsidRPr="00B43F1D" w:rsidRDefault="006D282C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5FE38845" w14:textId="77777777" w:rsidR="006D282C" w:rsidRPr="00B43F1D" w:rsidRDefault="006D282C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36EFA2A6" w14:textId="77777777" w:rsidR="006D282C" w:rsidRPr="0045101E" w:rsidRDefault="006D282C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6D282C" w:rsidRPr="00B43F1D" w14:paraId="4DFF96CF" w14:textId="77777777">
        <w:tc>
          <w:tcPr>
            <w:tcW w:w="993" w:type="dxa"/>
            <w:vAlign w:val="center"/>
          </w:tcPr>
          <w:p w14:paraId="7C23211C" w14:textId="77777777" w:rsidR="006D282C" w:rsidRPr="006D282C" w:rsidRDefault="006D282C" w:rsidP="006D282C">
            <w:pPr>
              <w:pStyle w:val="TableText"/>
              <w:keepNext/>
              <w:keepLines/>
              <w:rPr>
                <w:b/>
                <w:lang w:val="en-US"/>
              </w:rPr>
            </w:pPr>
            <w:r w:rsidRPr="00B43F1D">
              <w:rPr>
                <w:b/>
              </w:rPr>
              <w:t>NF5</w:t>
            </w:r>
            <w:r>
              <w:rPr>
                <w:b/>
                <w:lang w:val="en-US"/>
              </w:rPr>
              <w:t>.1</w:t>
            </w:r>
          </w:p>
        </w:tc>
        <w:tc>
          <w:tcPr>
            <w:tcW w:w="7796" w:type="dxa"/>
            <w:vAlign w:val="center"/>
          </w:tcPr>
          <w:p w14:paraId="6ABA2EEC" w14:textId="77777777" w:rsidR="006D282C" w:rsidRPr="00B43F1D" w:rsidRDefault="006D282C" w:rsidP="006D282C">
            <w:pPr>
              <w:pStyle w:val="TableText"/>
              <w:keepNext/>
              <w:keepLines/>
            </w:pPr>
            <w:r>
              <w:t>Следующая документация должна быть разработана в рамках проекта:</w:t>
            </w:r>
          </w:p>
          <w:p w14:paraId="03A70867" w14:textId="77777777" w:rsidR="006D282C" w:rsidRPr="00B43F1D" w:rsidRDefault="006D282C" w:rsidP="00D82308">
            <w:pPr>
              <w:pStyle w:val="TableText"/>
              <w:keepNext/>
              <w:keepLines/>
              <w:numPr>
                <w:ilvl w:val="0"/>
                <w:numId w:val="2"/>
              </w:numPr>
            </w:pPr>
            <w:r>
              <w:t>Руководство Пользователя</w:t>
            </w:r>
          </w:p>
          <w:p w14:paraId="39FA03C7" w14:textId="77777777" w:rsidR="006D282C" w:rsidRPr="00B43F1D" w:rsidRDefault="006D282C" w:rsidP="00D82308">
            <w:pPr>
              <w:pStyle w:val="TableText"/>
              <w:keepNext/>
              <w:keepLines/>
              <w:numPr>
                <w:ilvl w:val="0"/>
                <w:numId w:val="2"/>
              </w:numPr>
            </w:pPr>
            <w:r>
              <w:t>Система подсказки</w:t>
            </w:r>
          </w:p>
          <w:p w14:paraId="476FB126" w14:textId="77777777" w:rsidR="006D282C" w:rsidRPr="00B43F1D" w:rsidRDefault="006D282C" w:rsidP="00D82308">
            <w:pPr>
              <w:pStyle w:val="TableText"/>
              <w:keepNext/>
              <w:keepLines/>
              <w:numPr>
                <w:ilvl w:val="0"/>
                <w:numId w:val="2"/>
              </w:numPr>
            </w:pPr>
            <w:r>
              <w:t>Руководство по установке</w:t>
            </w:r>
          </w:p>
        </w:tc>
        <w:tc>
          <w:tcPr>
            <w:tcW w:w="567" w:type="dxa"/>
            <w:vAlign w:val="center"/>
          </w:tcPr>
          <w:p w14:paraId="22EBE010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</w:tbl>
    <w:p w14:paraId="61496A99" w14:textId="77777777" w:rsidR="00DF7292" w:rsidRPr="00B43F1D" w:rsidRDefault="00DF7292" w:rsidP="00DF7292"/>
    <w:p w14:paraId="588B62E5" w14:textId="77777777" w:rsidR="00DF7292" w:rsidRPr="00B43F1D" w:rsidRDefault="00DF7292" w:rsidP="00DF7292">
      <w:pPr>
        <w:pStyle w:val="3"/>
        <w:tabs>
          <w:tab w:val="clear" w:pos="360"/>
          <w:tab w:val="num" w:pos="720"/>
        </w:tabs>
        <w:ind w:left="720" w:hanging="720"/>
      </w:pPr>
      <w:bookmarkStart w:id="161" w:name="_Toc95737390"/>
      <w:bookmarkStart w:id="162" w:name="_Toc351563353"/>
      <w:r>
        <w:t>Руководство Пользователя</w:t>
      </w:r>
      <w:bookmarkEnd w:id="161"/>
      <w:bookmarkEnd w:id="162"/>
    </w:p>
    <w:p w14:paraId="765DD9EF" w14:textId="77777777" w:rsidR="00DF7292" w:rsidRPr="00B43F1D" w:rsidRDefault="00DF7292" w:rsidP="00DF7292">
      <w:pPr>
        <w:shd w:val="clear" w:color="auto" w:fill="E6E6E6"/>
      </w:pPr>
      <w:proofErr w:type="gramStart"/>
      <w:r>
        <w:t>[Опишите Формат, Цель и Содержание Руководства</w:t>
      </w:r>
      <w:r w:rsidRPr="00E16646">
        <w:t xml:space="preserve"> </w:t>
      </w:r>
      <w:r>
        <w:t>Пользователя.</w:t>
      </w:r>
      <w:proofErr w:type="gramEnd"/>
      <w:r>
        <w:t xml:space="preserve"> Обсудите желательный объем, уровень деталировки, потребность в индексе, списк</w:t>
      </w:r>
      <w:r w:rsidR="000B3C88">
        <w:t>е</w:t>
      </w:r>
      <w:r>
        <w:t xml:space="preserve"> терминов, обучающ</w:t>
      </w:r>
      <w:r w:rsidR="000B3C88">
        <w:t>ей</w:t>
      </w:r>
      <w:r>
        <w:t xml:space="preserve"> программ</w:t>
      </w:r>
      <w:r w:rsidR="000B3C88">
        <w:t>е</w:t>
      </w:r>
      <w:r>
        <w:t xml:space="preserve"> и т.д. </w:t>
      </w:r>
      <w:proofErr w:type="gramStart"/>
      <w:r>
        <w:t>Ограничения на формат и печать должны также быть идентифицированы.]</w:t>
      </w:r>
      <w:proofErr w:type="gramEnd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6D282C" w:rsidRPr="00B43F1D" w14:paraId="09B98413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097E9180" w14:textId="77777777" w:rsidR="006D282C" w:rsidRPr="00B43F1D" w:rsidRDefault="006D282C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57A08FB9" w14:textId="77777777" w:rsidR="006D282C" w:rsidRPr="00B43F1D" w:rsidRDefault="006D282C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45B69D33" w14:textId="77777777" w:rsidR="006D282C" w:rsidRPr="0045101E" w:rsidRDefault="006D282C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6D282C" w:rsidRPr="00B43F1D" w14:paraId="7D5DA033" w14:textId="77777777">
        <w:tc>
          <w:tcPr>
            <w:tcW w:w="993" w:type="dxa"/>
            <w:vAlign w:val="center"/>
          </w:tcPr>
          <w:p w14:paraId="2D0C7883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NF5.1.1</w:t>
            </w:r>
          </w:p>
        </w:tc>
        <w:tc>
          <w:tcPr>
            <w:tcW w:w="7796" w:type="dxa"/>
            <w:vAlign w:val="center"/>
          </w:tcPr>
          <w:p w14:paraId="5278087D" w14:textId="77777777" w:rsidR="006D282C" w:rsidRPr="00B43F1D" w:rsidRDefault="006D282C" w:rsidP="006D282C">
            <w:pPr>
              <w:pStyle w:val="TableText"/>
              <w:keepNext/>
              <w:keepLines/>
            </w:pPr>
          </w:p>
        </w:tc>
        <w:tc>
          <w:tcPr>
            <w:tcW w:w="567" w:type="dxa"/>
            <w:vAlign w:val="center"/>
          </w:tcPr>
          <w:p w14:paraId="61EA8783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  <w:tr w:rsidR="006D282C" w:rsidRPr="00B43F1D" w14:paraId="34338B5F" w14:textId="77777777">
        <w:tc>
          <w:tcPr>
            <w:tcW w:w="993" w:type="dxa"/>
            <w:vAlign w:val="center"/>
          </w:tcPr>
          <w:p w14:paraId="0BD7CF26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NF5.1.2</w:t>
            </w:r>
          </w:p>
        </w:tc>
        <w:tc>
          <w:tcPr>
            <w:tcW w:w="7796" w:type="dxa"/>
            <w:vAlign w:val="center"/>
          </w:tcPr>
          <w:p w14:paraId="713299C7" w14:textId="77777777" w:rsidR="006D282C" w:rsidRPr="00B43F1D" w:rsidRDefault="006D282C" w:rsidP="006D282C">
            <w:pPr>
              <w:pStyle w:val="TableText"/>
              <w:keepNext/>
              <w:keepLines/>
            </w:pPr>
          </w:p>
        </w:tc>
        <w:tc>
          <w:tcPr>
            <w:tcW w:w="567" w:type="dxa"/>
            <w:vAlign w:val="center"/>
          </w:tcPr>
          <w:p w14:paraId="3D42513E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</w:p>
        </w:tc>
      </w:tr>
    </w:tbl>
    <w:p w14:paraId="387678CE" w14:textId="77777777" w:rsidR="00DF7292" w:rsidRPr="00B43F1D" w:rsidRDefault="00DF7292" w:rsidP="00DF7292"/>
    <w:p w14:paraId="340540A4" w14:textId="77777777" w:rsidR="00DF7292" w:rsidRPr="00B43F1D" w:rsidRDefault="00DF7292" w:rsidP="00DF7292">
      <w:pPr>
        <w:pStyle w:val="3"/>
        <w:tabs>
          <w:tab w:val="clear" w:pos="360"/>
          <w:tab w:val="num" w:pos="720"/>
        </w:tabs>
        <w:ind w:left="720" w:hanging="720"/>
      </w:pPr>
      <w:bookmarkStart w:id="163" w:name="_Toc95737391"/>
      <w:bookmarkStart w:id="164" w:name="_Toc351563354"/>
      <w:r>
        <w:t>Система подсказки</w:t>
      </w:r>
      <w:bookmarkEnd w:id="163"/>
      <w:bookmarkEnd w:id="164"/>
    </w:p>
    <w:p w14:paraId="488DAA32" w14:textId="77777777" w:rsidR="00DF7292" w:rsidRPr="00B43F1D" w:rsidRDefault="00DF7292" w:rsidP="00DF7292">
      <w:pPr>
        <w:shd w:val="clear" w:color="auto" w:fill="E6E6E6"/>
      </w:pPr>
      <w:proofErr w:type="gramStart"/>
      <w:r>
        <w:t>[Мно</w:t>
      </w:r>
      <w:r w:rsidR="006D282C">
        <w:t xml:space="preserve">гие </w:t>
      </w:r>
      <w:r>
        <w:t>приложени</w:t>
      </w:r>
      <w:r w:rsidR="006D282C">
        <w:t>я</w:t>
      </w:r>
      <w:r>
        <w:t xml:space="preserve"> обеспечивают систему подсказки, чтобы помочь пользователю.</w:t>
      </w:r>
      <w:proofErr w:type="gramEnd"/>
      <w:r>
        <w:t xml:space="preserve"> Природа этих систем уникальна для разрабатываемого приложения, поскольку они соединяют аспекты программирования (гиперссылки, и т.п.) с аспектами технической документации (организация, представление). </w:t>
      </w:r>
      <w:proofErr w:type="gramStart"/>
      <w:r>
        <w:t>Многие полагают, что разработка системы помощи - проект в рамках проекта, что представляется выгодным с точки зрения планирования и разработки.]</w:t>
      </w:r>
      <w:proofErr w:type="gramEnd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6D282C" w:rsidRPr="00B43F1D" w14:paraId="2AA682EE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7DC7191A" w14:textId="77777777" w:rsidR="006D282C" w:rsidRPr="00B43F1D" w:rsidRDefault="006D282C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5A1AEB96" w14:textId="77777777" w:rsidR="006D282C" w:rsidRPr="00B43F1D" w:rsidRDefault="006D282C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55CCBE1F" w14:textId="77777777" w:rsidR="006D282C" w:rsidRPr="0045101E" w:rsidRDefault="006D282C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6D282C" w:rsidRPr="00B43F1D" w14:paraId="51DC0939" w14:textId="77777777">
        <w:tc>
          <w:tcPr>
            <w:tcW w:w="993" w:type="dxa"/>
            <w:vAlign w:val="center"/>
          </w:tcPr>
          <w:p w14:paraId="50F9ABDE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NF5.2.1</w:t>
            </w:r>
          </w:p>
        </w:tc>
        <w:tc>
          <w:tcPr>
            <w:tcW w:w="7796" w:type="dxa"/>
            <w:vAlign w:val="center"/>
          </w:tcPr>
          <w:p w14:paraId="15434176" w14:textId="77777777" w:rsidR="006D282C" w:rsidRPr="00B43F1D" w:rsidRDefault="006D282C" w:rsidP="006D282C">
            <w:pPr>
              <w:pStyle w:val="TableText"/>
              <w:keepNext/>
              <w:keepLines/>
            </w:pPr>
          </w:p>
        </w:tc>
        <w:tc>
          <w:tcPr>
            <w:tcW w:w="567" w:type="dxa"/>
            <w:vAlign w:val="center"/>
          </w:tcPr>
          <w:p w14:paraId="50330F3A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  <w:tr w:rsidR="006D282C" w:rsidRPr="00B43F1D" w14:paraId="6A966D23" w14:textId="77777777">
        <w:tc>
          <w:tcPr>
            <w:tcW w:w="993" w:type="dxa"/>
            <w:vAlign w:val="center"/>
          </w:tcPr>
          <w:p w14:paraId="015AB1CB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NF5.2.2</w:t>
            </w:r>
          </w:p>
        </w:tc>
        <w:tc>
          <w:tcPr>
            <w:tcW w:w="7796" w:type="dxa"/>
            <w:vAlign w:val="center"/>
          </w:tcPr>
          <w:p w14:paraId="0F63634F" w14:textId="77777777" w:rsidR="006D282C" w:rsidRPr="00B43F1D" w:rsidRDefault="006D282C" w:rsidP="006D282C">
            <w:pPr>
              <w:pStyle w:val="TableText"/>
              <w:keepNext/>
              <w:keepLines/>
            </w:pPr>
          </w:p>
        </w:tc>
        <w:tc>
          <w:tcPr>
            <w:tcW w:w="567" w:type="dxa"/>
            <w:vAlign w:val="center"/>
          </w:tcPr>
          <w:p w14:paraId="72E587C4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</w:p>
        </w:tc>
      </w:tr>
    </w:tbl>
    <w:p w14:paraId="27E5D4C6" w14:textId="77777777" w:rsidR="00DF7292" w:rsidRPr="00B43F1D" w:rsidRDefault="00DF7292" w:rsidP="00DF7292"/>
    <w:p w14:paraId="3720697A" w14:textId="77777777" w:rsidR="00DF7292" w:rsidRPr="00B43F1D" w:rsidRDefault="00DF7292" w:rsidP="00DF7292">
      <w:pPr>
        <w:pStyle w:val="3"/>
        <w:tabs>
          <w:tab w:val="clear" w:pos="360"/>
          <w:tab w:val="num" w:pos="720"/>
        </w:tabs>
        <w:ind w:left="720" w:hanging="720"/>
      </w:pPr>
      <w:bookmarkStart w:id="165" w:name="_Toc95737392"/>
      <w:bookmarkStart w:id="166" w:name="_Toc351563355"/>
      <w:r>
        <w:t>Руководство по установке</w:t>
      </w:r>
      <w:bookmarkEnd w:id="165"/>
      <w:bookmarkEnd w:id="166"/>
    </w:p>
    <w:p w14:paraId="717B33FA" w14:textId="77777777" w:rsidR="00DF7292" w:rsidRPr="00B43F1D" w:rsidRDefault="00DF7292" w:rsidP="00DF7292">
      <w:pPr>
        <w:shd w:val="clear" w:color="auto" w:fill="E6E6E6"/>
      </w:pPr>
      <w:proofErr w:type="gramStart"/>
      <w:r>
        <w:t>[Документ, который включает инструкции по установке и настройке системы важен в решениях типа «под ключ».</w:t>
      </w:r>
      <w:proofErr w:type="gramEnd"/>
      <w:r>
        <w:t xml:space="preserve"> Кроме того,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файл обычно включается как стандартный компонент.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файл может включать такие секции как, "Что Нового в</w:t>
      </w:r>
      <w:proofErr w:type="gramStart"/>
      <w:r>
        <w:t xml:space="preserve"> Э</w:t>
      </w:r>
      <w:proofErr w:type="gramEnd"/>
      <w:r>
        <w:t xml:space="preserve">том Выпуске" и обсуждение вопросов совместимости с более ранними выпусками. </w:t>
      </w:r>
      <w:proofErr w:type="gramStart"/>
      <w:r>
        <w:t>Большинство пользователей также ценят документацию, описывающую известные ошибки и способы их обхода.]</w:t>
      </w:r>
      <w:proofErr w:type="gramEnd"/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96"/>
        <w:gridCol w:w="567"/>
      </w:tblGrid>
      <w:tr w:rsidR="006D282C" w:rsidRPr="00B43F1D" w14:paraId="6CF05B7D" w14:textId="77777777">
        <w:trPr>
          <w:cantSplit/>
          <w:tblHeader/>
        </w:trPr>
        <w:tc>
          <w:tcPr>
            <w:tcW w:w="993" w:type="dxa"/>
            <w:shd w:val="pct12" w:color="auto" w:fill="auto"/>
            <w:vAlign w:val="center"/>
          </w:tcPr>
          <w:p w14:paraId="1E85E2AD" w14:textId="77777777" w:rsidR="006D282C" w:rsidRPr="00B43F1D" w:rsidRDefault="006D282C" w:rsidP="006D282C">
            <w:pPr>
              <w:pStyle w:val="TableHeader"/>
              <w:keepNext/>
              <w:keepLines/>
              <w:jc w:val="left"/>
            </w:pPr>
            <w:r>
              <w:t>№</w:t>
            </w:r>
          </w:p>
        </w:tc>
        <w:tc>
          <w:tcPr>
            <w:tcW w:w="7796" w:type="dxa"/>
            <w:shd w:val="pct12" w:color="auto" w:fill="auto"/>
          </w:tcPr>
          <w:p w14:paraId="1155CD35" w14:textId="77777777" w:rsidR="006D282C" w:rsidRPr="00B43F1D" w:rsidRDefault="006D282C" w:rsidP="006D282C">
            <w:pPr>
              <w:pStyle w:val="TableHeader"/>
              <w:keepNext/>
              <w:keepLines/>
            </w:pPr>
            <w:r>
              <w:t>Требование</w:t>
            </w:r>
          </w:p>
        </w:tc>
        <w:tc>
          <w:tcPr>
            <w:tcW w:w="567" w:type="dxa"/>
            <w:shd w:val="pct12" w:color="auto" w:fill="auto"/>
          </w:tcPr>
          <w:p w14:paraId="23AE333C" w14:textId="77777777" w:rsidR="006D282C" w:rsidRPr="0045101E" w:rsidRDefault="006D282C" w:rsidP="006D282C">
            <w:pPr>
              <w:pStyle w:val="TableHeader"/>
              <w:keepNext/>
              <w:keepLines/>
            </w:pPr>
            <w:r>
              <w:t>Пр.</w:t>
            </w:r>
          </w:p>
        </w:tc>
      </w:tr>
      <w:tr w:rsidR="006D282C" w:rsidRPr="00B43F1D" w14:paraId="1E21D147" w14:textId="77777777">
        <w:tc>
          <w:tcPr>
            <w:tcW w:w="993" w:type="dxa"/>
            <w:vAlign w:val="center"/>
          </w:tcPr>
          <w:p w14:paraId="5BF2AA51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NF5.3.1</w:t>
            </w:r>
          </w:p>
        </w:tc>
        <w:tc>
          <w:tcPr>
            <w:tcW w:w="7796" w:type="dxa"/>
            <w:vAlign w:val="center"/>
          </w:tcPr>
          <w:p w14:paraId="077CD273" w14:textId="77777777" w:rsidR="006D282C" w:rsidRPr="00B43F1D" w:rsidRDefault="006D282C" w:rsidP="006D282C">
            <w:pPr>
              <w:pStyle w:val="TableText"/>
              <w:keepNext/>
              <w:keepLines/>
            </w:pPr>
          </w:p>
        </w:tc>
        <w:tc>
          <w:tcPr>
            <w:tcW w:w="567" w:type="dxa"/>
            <w:vAlign w:val="center"/>
          </w:tcPr>
          <w:p w14:paraId="5AA24444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  <w:r w:rsidRPr="00B43F1D">
              <w:t>1</w:t>
            </w:r>
          </w:p>
        </w:tc>
      </w:tr>
      <w:tr w:rsidR="006D282C" w:rsidRPr="00B43F1D" w14:paraId="657D1D93" w14:textId="77777777">
        <w:tc>
          <w:tcPr>
            <w:tcW w:w="993" w:type="dxa"/>
            <w:vAlign w:val="center"/>
          </w:tcPr>
          <w:p w14:paraId="12664BD7" w14:textId="77777777" w:rsidR="006D282C" w:rsidRPr="00B43F1D" w:rsidRDefault="006D282C" w:rsidP="006D282C">
            <w:pPr>
              <w:pStyle w:val="TableText"/>
              <w:keepNext/>
              <w:keepLines/>
              <w:rPr>
                <w:b/>
              </w:rPr>
            </w:pPr>
            <w:r w:rsidRPr="00B43F1D">
              <w:rPr>
                <w:b/>
              </w:rPr>
              <w:t>NF5.3.2</w:t>
            </w:r>
          </w:p>
        </w:tc>
        <w:tc>
          <w:tcPr>
            <w:tcW w:w="7796" w:type="dxa"/>
            <w:vAlign w:val="center"/>
          </w:tcPr>
          <w:p w14:paraId="79782FAC" w14:textId="77777777" w:rsidR="006D282C" w:rsidRPr="00B43F1D" w:rsidRDefault="006D282C" w:rsidP="006D282C">
            <w:pPr>
              <w:pStyle w:val="TableText"/>
              <w:keepNext/>
              <w:keepLines/>
            </w:pPr>
          </w:p>
        </w:tc>
        <w:tc>
          <w:tcPr>
            <w:tcW w:w="567" w:type="dxa"/>
            <w:vAlign w:val="center"/>
          </w:tcPr>
          <w:p w14:paraId="12C9DF02" w14:textId="77777777" w:rsidR="006D282C" w:rsidRPr="00B43F1D" w:rsidRDefault="006D282C" w:rsidP="006D282C">
            <w:pPr>
              <w:pStyle w:val="TableText"/>
              <w:keepNext/>
              <w:keepLines/>
              <w:jc w:val="center"/>
            </w:pPr>
          </w:p>
        </w:tc>
      </w:tr>
    </w:tbl>
    <w:p w14:paraId="0BE4860B" w14:textId="77777777" w:rsidR="00DF7292" w:rsidRPr="00B43F1D" w:rsidRDefault="00DF7292" w:rsidP="00DF7292"/>
    <w:p w14:paraId="58F70E37" w14:textId="77777777" w:rsidR="00DF7292" w:rsidRPr="00B43F1D" w:rsidRDefault="00DF7292" w:rsidP="00DF7292"/>
    <w:p w14:paraId="18E932FE" w14:textId="77777777" w:rsidR="00323B66" w:rsidRDefault="00323B66" w:rsidP="00DF7292">
      <w:pPr>
        <w:pStyle w:val="1"/>
        <w:pageBreakBefore/>
        <w:tabs>
          <w:tab w:val="clear" w:pos="360"/>
          <w:tab w:val="num" w:pos="432"/>
        </w:tabs>
        <w:ind w:left="431" w:hanging="431"/>
      </w:pPr>
      <w:bookmarkStart w:id="167" w:name="_Toc40859714"/>
      <w:bookmarkStart w:id="168" w:name="_Toc69732605"/>
      <w:bookmarkStart w:id="169" w:name="_Toc70832863"/>
      <w:bookmarkStart w:id="170" w:name="_Toc95737393"/>
      <w:bookmarkStart w:id="171" w:name="_Toc351563356"/>
      <w:r>
        <w:lastRenderedPageBreak/>
        <w:t>Исключенный функционал</w:t>
      </w:r>
    </w:p>
    <w:p w14:paraId="4555FA0A" w14:textId="77777777" w:rsidR="00323B66" w:rsidRDefault="00323B66" w:rsidP="00323B66">
      <w:r>
        <w:t>Следующий функционал исключен из состава проекта.</w:t>
      </w:r>
    </w:p>
    <w:p w14:paraId="0E661B37" w14:textId="77777777" w:rsidR="00323B66" w:rsidRDefault="00323B66" w:rsidP="00323B66">
      <w:pPr>
        <w:pStyle w:val="ac"/>
        <w:numPr>
          <w:ilvl w:val="0"/>
          <w:numId w:val="64"/>
        </w:numPr>
      </w:pPr>
      <w:r>
        <w:t>Аукционы после банкротства</w:t>
      </w:r>
    </w:p>
    <w:p w14:paraId="7E2ECEB0" w14:textId="77777777" w:rsidR="00323B66" w:rsidRDefault="00323B66" w:rsidP="00323B66">
      <w:pPr>
        <w:pStyle w:val="ac"/>
        <w:numPr>
          <w:ilvl w:val="0"/>
          <w:numId w:val="64"/>
        </w:numPr>
      </w:pPr>
      <w:r>
        <w:t>Конференция, проводимая государством</w:t>
      </w:r>
    </w:p>
    <w:p w14:paraId="64BC419A" w14:textId="77777777" w:rsidR="00323B66" w:rsidRDefault="00323B66" w:rsidP="00323B66">
      <w:pPr>
        <w:pStyle w:val="ac"/>
        <w:numPr>
          <w:ilvl w:val="0"/>
          <w:numId w:val="64"/>
        </w:numPr>
      </w:pPr>
      <w:r>
        <w:t>Владение множественными предприятиями (с исключением в виде покупки банкрота)</w:t>
      </w:r>
    </w:p>
    <w:p w14:paraId="252DA0F7" w14:textId="77777777" w:rsidR="00693C3D" w:rsidRPr="00323B66" w:rsidRDefault="00693C3D" w:rsidP="00323B66">
      <w:pPr>
        <w:pStyle w:val="ac"/>
        <w:numPr>
          <w:ilvl w:val="0"/>
          <w:numId w:val="64"/>
        </w:numPr>
      </w:pPr>
      <w:r>
        <w:t>Замещение мощностей в инвестиционных проектах</w:t>
      </w:r>
    </w:p>
    <w:p w14:paraId="6284EC69" w14:textId="77777777" w:rsidR="00DF7292" w:rsidRPr="00B43F1D" w:rsidRDefault="00DF7292" w:rsidP="00DF7292">
      <w:pPr>
        <w:pStyle w:val="1"/>
        <w:pageBreakBefore/>
        <w:tabs>
          <w:tab w:val="clear" w:pos="360"/>
          <w:tab w:val="num" w:pos="432"/>
        </w:tabs>
        <w:ind w:left="431" w:hanging="431"/>
      </w:pPr>
      <w:r>
        <w:lastRenderedPageBreak/>
        <w:t>Приложени</w:t>
      </w:r>
      <w:bookmarkEnd w:id="167"/>
      <w:bookmarkEnd w:id="168"/>
      <w:bookmarkEnd w:id="169"/>
      <w:r>
        <w:t>я</w:t>
      </w:r>
      <w:bookmarkEnd w:id="170"/>
      <w:bookmarkEnd w:id="171"/>
    </w:p>
    <w:p w14:paraId="206E5954" w14:textId="77777777" w:rsidR="00DF7292" w:rsidRPr="00B43F1D" w:rsidRDefault="00DF7292" w:rsidP="00DF7292"/>
    <w:p w14:paraId="4465B58B" w14:textId="77777777" w:rsidR="00281F6D" w:rsidRDefault="00281F6D"/>
    <w:sectPr w:rsidR="00281F6D">
      <w:headerReference w:type="default" r:id="rId31"/>
      <w:footerReference w:type="first" r:id="rId32"/>
      <w:type w:val="continuous"/>
      <w:pgSz w:w="11906" w:h="16838" w:code="9"/>
      <w:pgMar w:top="1134" w:right="1418" w:bottom="1134" w:left="1418" w:header="567" w:footer="567" w:gutter="0"/>
      <w:cols w:space="720"/>
      <w:formProt w:val="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5" w:author="Michael Yashin" w:date="2013-03-20T17:04:00Z" w:initials="MY">
    <w:p w14:paraId="6FEFD5BF" w14:textId="77777777" w:rsidR="00E8766F" w:rsidRDefault="00E8766F" w:rsidP="00AF3552">
      <w:pPr>
        <w:pStyle w:val="af"/>
      </w:pPr>
      <w:r>
        <w:rPr>
          <w:rStyle w:val="ad"/>
        </w:rPr>
        <w:annotationRef/>
      </w:r>
      <w:r>
        <w:t xml:space="preserve">Ожидаем разделение функций между администратором и </w:t>
      </w:r>
      <w:proofErr w:type="spellStart"/>
      <w:r>
        <w:t>фасилитатором</w:t>
      </w:r>
      <w:proofErr w:type="spellEnd"/>
    </w:p>
  </w:comment>
  <w:comment w:id="31" w:author="Yashin Michael" w:date="2013-03-20T17:06:00Z" w:initials="YM">
    <w:p w14:paraId="5EE8065B" w14:textId="77777777" w:rsidR="00E8766F" w:rsidRDefault="00E8766F" w:rsidP="00AF3552">
      <w:pPr>
        <w:pStyle w:val="af"/>
      </w:pPr>
      <w:r>
        <w:rPr>
          <w:rStyle w:val="ad"/>
        </w:rPr>
        <w:annotationRef/>
      </w:r>
      <w:r>
        <w:t>Где-то тут должна быть ЗП</w:t>
      </w:r>
    </w:p>
  </w:comment>
  <w:comment w:id="53" w:author="Michael Yashin" w:date="2013-07-25T16:39:00Z" w:initials="MY">
    <w:p w14:paraId="0648C893" w14:textId="77777777" w:rsidR="00E8766F" w:rsidRDefault="00E8766F" w:rsidP="008B0A52">
      <w:pPr>
        <w:pStyle w:val="af"/>
      </w:pPr>
      <w:r>
        <w:rPr>
          <w:rStyle w:val="ad"/>
        </w:rPr>
        <w:annotationRef/>
      </w:r>
      <w:r>
        <w:t>Требуется подтверждение заказчика</w:t>
      </w:r>
    </w:p>
  </w:comment>
  <w:comment w:id="54" w:author="Michael Yashin" w:date="2013-03-20T17:11:00Z" w:initials="MY">
    <w:p w14:paraId="31435804" w14:textId="77777777" w:rsidR="00E8766F" w:rsidRDefault="00E8766F" w:rsidP="008B0A52">
      <w:pPr>
        <w:pStyle w:val="af"/>
      </w:pPr>
      <w:r>
        <w:rPr>
          <w:rStyle w:val="ad"/>
        </w:rPr>
        <w:annotationRef/>
      </w:r>
      <w:r>
        <w:t>Требуется подтверждение</w:t>
      </w:r>
    </w:p>
  </w:comment>
  <w:comment w:id="58" w:author="Yashin Michael" w:date="2013-07-25T19:03:00Z" w:initials="YM">
    <w:p w14:paraId="7F945629" w14:textId="77777777" w:rsidR="00E8766F" w:rsidRPr="006A77AE" w:rsidRDefault="00E8766F">
      <w:pPr>
        <w:pStyle w:val="af"/>
      </w:pPr>
      <w:r>
        <w:rPr>
          <w:rStyle w:val="ad"/>
        </w:rPr>
        <w:annotationRef/>
      </w:r>
      <w:r>
        <w:t>Это еще актуально?</w:t>
      </w:r>
    </w:p>
  </w:comment>
  <w:comment w:id="61" w:author="Yashin Michael" w:date="2013-07-25T19:08:00Z" w:initials="YM">
    <w:p w14:paraId="78BA5262" w14:textId="77777777" w:rsidR="00E8766F" w:rsidRDefault="00E8766F">
      <w:pPr>
        <w:pStyle w:val="af"/>
      </w:pPr>
      <w:r>
        <w:rPr>
          <w:rStyle w:val="ad"/>
        </w:rPr>
        <w:annotationRef/>
      </w:r>
      <w:r>
        <w:t>Это еще актуально?</w:t>
      </w:r>
    </w:p>
  </w:comment>
  <w:comment w:id="62" w:author="Yashin Michael" w:date="2013-07-25T19:17:00Z" w:initials="YM">
    <w:p w14:paraId="1EF78499" w14:textId="77777777" w:rsidR="00E8766F" w:rsidRDefault="00E8766F">
      <w:pPr>
        <w:pStyle w:val="af"/>
      </w:pPr>
      <w:r>
        <w:rPr>
          <w:rStyle w:val="ad"/>
        </w:rPr>
        <w:annotationRef/>
      </w:r>
      <w:r>
        <w:t>Если это актуально</w:t>
      </w:r>
    </w:p>
  </w:comment>
  <w:comment w:id="64" w:author="Yashin Michael" w:date="2013-03-20T17:12:00Z" w:initials="YM">
    <w:p w14:paraId="18A692F6" w14:textId="77777777" w:rsidR="00E8766F" w:rsidRDefault="00E8766F" w:rsidP="008B0A52">
      <w:pPr>
        <w:pStyle w:val="af"/>
      </w:pPr>
      <w:r>
        <w:rPr>
          <w:rStyle w:val="ad"/>
        </w:rPr>
        <w:annotationRef/>
      </w:r>
      <w:r>
        <w:t>Правильные ли показатели проекта, нужно ли к ним добавить другие?</w:t>
      </w:r>
    </w:p>
  </w:comment>
  <w:comment w:id="69" w:author="Yashin Michael" w:date="2013-03-20T17:13:00Z" w:initials="YM">
    <w:p w14:paraId="4960B5BE" w14:textId="77777777" w:rsidR="00E8766F" w:rsidRDefault="00E8766F" w:rsidP="008B0A52">
      <w:pPr>
        <w:pStyle w:val="af"/>
      </w:pPr>
      <w:r>
        <w:rPr>
          <w:rStyle w:val="ad"/>
        </w:rPr>
        <w:annotationRef/>
      </w:r>
      <w:r>
        <w:t xml:space="preserve">Ждем информацию после </w:t>
      </w:r>
      <w:proofErr w:type="spellStart"/>
      <w:r>
        <w:t>скольки</w:t>
      </w:r>
      <w:proofErr w:type="spellEnd"/>
      <w:r>
        <w:t xml:space="preserve"> циклов</w:t>
      </w:r>
    </w:p>
  </w:comment>
  <w:comment w:id="76" w:author="Yashin Michael" w:date="2013-03-20T17:16:00Z" w:initials="YM">
    <w:p w14:paraId="1E2913B7" w14:textId="77777777" w:rsidR="00E8766F" w:rsidRDefault="00E8766F" w:rsidP="008B0A52">
      <w:pPr>
        <w:pStyle w:val="af"/>
      </w:pPr>
      <w:r>
        <w:rPr>
          <w:rStyle w:val="ad"/>
        </w:rPr>
        <w:annotationRef/>
      </w:r>
      <w:r>
        <w:t>Что показывать?</w:t>
      </w:r>
    </w:p>
  </w:comment>
  <w:comment w:id="77" w:author="Yashin Michael" w:date="2013-03-20T17:16:00Z" w:initials="YM">
    <w:p w14:paraId="28E61738" w14:textId="77777777" w:rsidR="00E8766F" w:rsidRDefault="00E8766F" w:rsidP="008B0A52">
      <w:pPr>
        <w:pStyle w:val="af"/>
      </w:pPr>
      <w:r>
        <w:rPr>
          <w:rStyle w:val="ad"/>
        </w:rPr>
        <w:annotationRef/>
      </w:r>
      <w:r>
        <w:t>Что показывать?</w:t>
      </w:r>
    </w:p>
  </w:comment>
  <w:comment w:id="81" w:author="Yashin Michael" w:date="2013-03-20T17:16:00Z" w:initials="YM">
    <w:p w14:paraId="1E157A9D" w14:textId="77777777" w:rsidR="00E8766F" w:rsidRDefault="00E8766F" w:rsidP="008B0A52">
      <w:pPr>
        <w:pStyle w:val="af"/>
      </w:pPr>
      <w:r>
        <w:rPr>
          <w:rStyle w:val="ad"/>
        </w:rPr>
        <w:annotationRef/>
      </w:r>
      <w:r>
        <w:t>Пока это только предложение</w:t>
      </w:r>
    </w:p>
  </w:comment>
  <w:comment w:id="82" w:author="Yashin Michael" w:date="2013-03-20T17:16:00Z" w:initials="YM">
    <w:p w14:paraId="390DA683" w14:textId="77777777" w:rsidR="00E8766F" w:rsidRDefault="00E8766F" w:rsidP="008B0A52">
      <w:pPr>
        <w:pStyle w:val="af"/>
      </w:pPr>
      <w:r>
        <w:rPr>
          <w:rStyle w:val="ad"/>
        </w:rPr>
        <w:annotationRef/>
      </w:r>
      <w:proofErr w:type="gramStart"/>
      <w:r>
        <w:t>Где-то</w:t>
      </w:r>
      <w:proofErr w:type="gramEnd"/>
      <w:r>
        <w:t xml:space="preserve"> наверное нужно указать кем будешь – игроком, банком, государством или это решает админ</w:t>
      </w:r>
    </w:p>
  </w:comment>
  <w:comment w:id="83" w:author="Yashin Michael" w:date="2013-03-20T17:16:00Z" w:initials="YM">
    <w:p w14:paraId="5BB9C262" w14:textId="77777777" w:rsidR="00E8766F" w:rsidRDefault="00E8766F" w:rsidP="008B0A52">
      <w:pPr>
        <w:pStyle w:val="af"/>
      </w:pPr>
      <w:r>
        <w:rPr>
          <w:rStyle w:val="ad"/>
        </w:rPr>
        <w:annotationRef/>
      </w:r>
      <w:r>
        <w:t>Как-то нужно указать название предприятия, но пока не очень понятно как особенно в контексте возможности иметь несколько предприятий</w:t>
      </w:r>
    </w:p>
  </w:comment>
  <w:comment w:id="85" w:author="Yashin Michael" w:date="2013-03-20T17:16:00Z" w:initials="YM">
    <w:p w14:paraId="00631ECB" w14:textId="77777777" w:rsidR="00E8766F" w:rsidRDefault="00E8766F" w:rsidP="008B0A52">
      <w:pPr>
        <w:pStyle w:val="af"/>
      </w:pPr>
      <w:r>
        <w:rPr>
          <w:rStyle w:val="ad"/>
        </w:rPr>
        <w:annotationRef/>
      </w:r>
      <w:r>
        <w:t xml:space="preserve">Пока совершенно не </w:t>
      </w:r>
      <w:proofErr w:type="gramStart"/>
      <w:r>
        <w:t>понятно</w:t>
      </w:r>
      <w:proofErr w:type="gramEnd"/>
      <w:r>
        <w:t xml:space="preserve"> что есть у игрока</w:t>
      </w:r>
    </w:p>
  </w:comment>
  <w:comment w:id="86" w:author="Yashin Michael" w:date="2013-03-20T17:16:00Z" w:initials="YM">
    <w:p w14:paraId="75A10884" w14:textId="77777777" w:rsidR="00E8766F" w:rsidRDefault="00E8766F" w:rsidP="008B0A52">
      <w:pPr>
        <w:pStyle w:val="af"/>
      </w:pPr>
      <w:r>
        <w:rPr>
          <w:rStyle w:val="ad"/>
        </w:rPr>
        <w:annotationRef/>
      </w:r>
      <w:r>
        <w:t>Что еще в сокращенной информации?</w:t>
      </w:r>
    </w:p>
  </w:comment>
  <w:comment w:id="87" w:author="Yashin Michael" w:date="2013-03-20T17:16:00Z" w:initials="YM">
    <w:p w14:paraId="3DD0A7B1" w14:textId="77777777" w:rsidR="00E8766F" w:rsidRDefault="00E8766F" w:rsidP="008B0A52">
      <w:pPr>
        <w:pStyle w:val="af"/>
      </w:pPr>
      <w:r>
        <w:rPr>
          <w:rStyle w:val="ad"/>
        </w:rPr>
        <w:annotationRef/>
      </w:r>
      <w:r>
        <w:t xml:space="preserve">Ждем деталей </w:t>
      </w:r>
      <w:proofErr w:type="spellStart"/>
      <w:r>
        <w:t>инвест</w:t>
      </w:r>
      <w:proofErr w:type="spellEnd"/>
      <w:r>
        <w:t xml:space="preserve"> проекта</w:t>
      </w:r>
    </w:p>
  </w:comment>
  <w:comment w:id="88" w:author="Yashin Michael" w:date="2013-03-20T17:16:00Z" w:initials="YM">
    <w:p w14:paraId="08BDFD35" w14:textId="77777777" w:rsidR="00E8766F" w:rsidRDefault="00E8766F" w:rsidP="008B0A52">
      <w:pPr>
        <w:pStyle w:val="af"/>
      </w:pPr>
      <w:r>
        <w:rPr>
          <w:rStyle w:val="ad"/>
        </w:rPr>
        <w:annotationRef/>
      </w:r>
      <w:r>
        <w:t>Положение на кривой затрат?</w:t>
      </w:r>
    </w:p>
  </w:comment>
  <w:comment w:id="89" w:author="Yashin Michael" w:date="2013-03-20T17:16:00Z" w:initials="YM">
    <w:p w14:paraId="7BA78DCD" w14:textId="77777777" w:rsidR="00E8766F" w:rsidRDefault="00E8766F" w:rsidP="008B0A52">
      <w:pPr>
        <w:pStyle w:val="af"/>
      </w:pPr>
      <w:r>
        <w:rPr>
          <w:rStyle w:val="ad"/>
        </w:rPr>
        <w:annotationRef/>
      </w:r>
      <w:r>
        <w:t xml:space="preserve">Вероятно отображать параметры типа </w:t>
      </w:r>
      <w:proofErr w:type="spellStart"/>
      <w:proofErr w:type="gramStart"/>
      <w:r>
        <w:t>гос</w:t>
      </w:r>
      <w:proofErr w:type="spellEnd"/>
      <w:r>
        <w:t xml:space="preserve"> регулирования</w:t>
      </w:r>
      <w:proofErr w:type="gramEnd"/>
      <w:r>
        <w:t>, процентов по кредитам не имеет смысл</w:t>
      </w:r>
    </w:p>
  </w:comment>
  <w:comment w:id="90" w:author="Yashin Michael" w:date="2013-03-20T17:16:00Z" w:initials="YM">
    <w:p w14:paraId="65F7F079" w14:textId="77777777" w:rsidR="00E8766F" w:rsidRDefault="00E8766F" w:rsidP="008B0A52">
      <w:pPr>
        <w:pStyle w:val="af"/>
      </w:pPr>
      <w:r>
        <w:rPr>
          <w:rStyle w:val="ad"/>
        </w:rPr>
        <w:annotationRef/>
      </w:r>
      <w:proofErr w:type="gramStart"/>
      <w:r>
        <w:t>Возможно</w:t>
      </w:r>
      <w:proofErr w:type="gramEnd"/>
      <w:r>
        <w:t xml:space="preserve"> показ этих кривых настраивает администратор</w:t>
      </w:r>
    </w:p>
  </w:comment>
  <w:comment w:id="91" w:author="Yashin Michael" w:date="2013-03-20T17:16:00Z" w:initials="YM">
    <w:p w14:paraId="73D14DA9" w14:textId="77777777" w:rsidR="00E8766F" w:rsidRDefault="00E8766F" w:rsidP="008B0A52">
      <w:pPr>
        <w:pStyle w:val="af"/>
      </w:pPr>
      <w:r>
        <w:rPr>
          <w:rStyle w:val="ad"/>
        </w:rPr>
        <w:annotationRef/>
      </w:r>
      <w:r>
        <w:t>Как быть если у игрока несколько предприятий?</w:t>
      </w:r>
    </w:p>
  </w:comment>
  <w:comment w:id="92" w:author="Yashin Michael" w:date="2013-03-20T17:16:00Z" w:initials="YM">
    <w:p w14:paraId="3F9D4854" w14:textId="77777777" w:rsidR="00E8766F" w:rsidRDefault="00E8766F" w:rsidP="008B0A52">
      <w:pPr>
        <w:pStyle w:val="af"/>
      </w:pPr>
      <w:r>
        <w:rPr>
          <w:rStyle w:val="ad"/>
        </w:rPr>
        <w:annotationRef/>
      </w:r>
      <w:r>
        <w:t>Ждем информацию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EFD5BF" w15:done="0"/>
  <w15:commentEx w15:paraId="5EE8065B" w15:done="0"/>
  <w15:commentEx w15:paraId="0648C893" w15:done="0"/>
  <w15:commentEx w15:paraId="31435804" w15:done="0"/>
  <w15:commentEx w15:paraId="7F945629" w15:done="0"/>
  <w15:commentEx w15:paraId="78BA5262" w15:done="0"/>
  <w15:commentEx w15:paraId="1EF78499" w15:done="0"/>
  <w15:commentEx w15:paraId="18A692F6" w15:done="0"/>
  <w15:commentEx w15:paraId="4960B5BE" w15:done="0"/>
  <w15:commentEx w15:paraId="1E2913B7" w15:done="0"/>
  <w15:commentEx w15:paraId="28E61738" w15:done="0"/>
  <w15:commentEx w15:paraId="1E157A9D" w15:done="0"/>
  <w15:commentEx w15:paraId="390DA683" w15:done="0"/>
  <w15:commentEx w15:paraId="5BB9C262" w15:done="0"/>
  <w15:commentEx w15:paraId="00631ECB" w15:done="0"/>
  <w15:commentEx w15:paraId="75A10884" w15:done="0"/>
  <w15:commentEx w15:paraId="3DD0A7B1" w15:done="0"/>
  <w15:commentEx w15:paraId="08BDFD35" w15:done="0"/>
  <w15:commentEx w15:paraId="7BA78DCD" w15:done="0"/>
  <w15:commentEx w15:paraId="65F7F079" w15:done="0"/>
  <w15:commentEx w15:paraId="73D14DA9" w15:done="0"/>
  <w15:commentEx w15:paraId="3F9D48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A9DF0" w14:textId="77777777" w:rsidR="00046E5A" w:rsidRDefault="00046E5A">
      <w:r>
        <w:separator/>
      </w:r>
    </w:p>
  </w:endnote>
  <w:endnote w:type="continuationSeparator" w:id="0">
    <w:p w14:paraId="08575BF9" w14:textId="77777777" w:rsidR="00046E5A" w:rsidRDefault="0004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629"/>
      <w:gridCol w:w="2657"/>
    </w:tblGrid>
    <w:tr w:rsidR="00E8766F" w14:paraId="29C406C3" w14:textId="77777777">
      <w:tc>
        <w:tcPr>
          <w:tcW w:w="6629" w:type="dxa"/>
        </w:tcPr>
        <w:p w14:paraId="71D48E9F" w14:textId="77777777" w:rsidR="00E8766F" w:rsidRDefault="00E8766F" w:rsidP="006D282C">
          <w:pPr>
            <w:pStyle w:val="a3"/>
          </w:pPr>
          <w:r>
            <w:t xml:space="preserve">© </w:t>
          </w:r>
          <w:r>
            <w:rPr>
              <w:lang w:val="ru-RU"/>
            </w:rPr>
            <w:t>Рексофт</w:t>
          </w:r>
          <w:r>
            <w:t xml:space="preserve">. </w:t>
          </w:r>
          <w:r>
            <w:rPr>
              <w:lang w:val="ru-RU"/>
            </w:rPr>
            <w:t>Все права защищены</w:t>
          </w:r>
          <w:r>
            <w:t>.</w:t>
          </w:r>
        </w:p>
      </w:tc>
      <w:tc>
        <w:tcPr>
          <w:tcW w:w="2657" w:type="dxa"/>
        </w:tcPr>
        <w:p w14:paraId="02705045" w14:textId="77777777" w:rsidR="00E8766F" w:rsidRDefault="00E8766F" w:rsidP="006D282C">
          <w:pPr>
            <w:pStyle w:val="a3"/>
            <w:jc w:val="right"/>
          </w:pPr>
          <w:r>
            <w:rPr>
              <w:lang w:val="ru-RU"/>
            </w:rPr>
            <w:t>Страниц</w:t>
          </w:r>
          <w:r>
            <w:t>:</w:t>
          </w:r>
          <w:r>
            <w:rPr>
              <w:rStyle w:val="a6"/>
            </w:rPr>
            <w:t xml:space="preserve">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4D0DED">
            <w:rPr>
              <w:rStyle w:val="a6"/>
            </w:rPr>
            <w:t>9</w:t>
          </w:r>
          <w:r>
            <w:rPr>
              <w:rStyle w:val="a6"/>
            </w:rPr>
            <w:fldChar w:fldCharType="end"/>
          </w:r>
        </w:p>
      </w:tc>
    </w:tr>
  </w:tbl>
  <w:p w14:paraId="60443A50" w14:textId="77777777" w:rsidR="00E8766F" w:rsidRDefault="00E8766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8C894" w14:textId="77777777" w:rsidR="00046E5A" w:rsidRDefault="00046E5A">
      <w:r>
        <w:separator/>
      </w:r>
    </w:p>
  </w:footnote>
  <w:footnote w:type="continuationSeparator" w:id="0">
    <w:p w14:paraId="340AB5BE" w14:textId="77777777" w:rsidR="00046E5A" w:rsidRDefault="00046E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F4C22" w14:textId="77777777" w:rsidR="00E8766F" w:rsidRDefault="00E8766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56B"/>
    <w:multiLevelType w:val="hybridMultilevel"/>
    <w:tmpl w:val="FA92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F7D3D"/>
    <w:multiLevelType w:val="hybridMultilevel"/>
    <w:tmpl w:val="A98006A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04624308"/>
    <w:multiLevelType w:val="hybridMultilevel"/>
    <w:tmpl w:val="77F0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A5C9A"/>
    <w:multiLevelType w:val="hybridMultilevel"/>
    <w:tmpl w:val="92C86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D28A7"/>
    <w:multiLevelType w:val="hybridMultilevel"/>
    <w:tmpl w:val="8DB8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CB154E"/>
    <w:multiLevelType w:val="hybridMultilevel"/>
    <w:tmpl w:val="EADE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2204F2"/>
    <w:multiLevelType w:val="hybridMultilevel"/>
    <w:tmpl w:val="F294B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27C6E"/>
    <w:multiLevelType w:val="hybridMultilevel"/>
    <w:tmpl w:val="DA32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F36851"/>
    <w:multiLevelType w:val="hybridMultilevel"/>
    <w:tmpl w:val="8DF42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B72DB9"/>
    <w:multiLevelType w:val="hybridMultilevel"/>
    <w:tmpl w:val="8CAE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71903"/>
    <w:multiLevelType w:val="hybridMultilevel"/>
    <w:tmpl w:val="79CC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F460BE"/>
    <w:multiLevelType w:val="hybridMultilevel"/>
    <w:tmpl w:val="46E4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5C6AD6"/>
    <w:multiLevelType w:val="hybridMultilevel"/>
    <w:tmpl w:val="5BF0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8735A"/>
    <w:multiLevelType w:val="hybridMultilevel"/>
    <w:tmpl w:val="4392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E554A"/>
    <w:multiLevelType w:val="hybridMultilevel"/>
    <w:tmpl w:val="8318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B841E8"/>
    <w:multiLevelType w:val="hybridMultilevel"/>
    <w:tmpl w:val="1A08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344ACA"/>
    <w:multiLevelType w:val="hybridMultilevel"/>
    <w:tmpl w:val="FBBC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BF3748"/>
    <w:multiLevelType w:val="hybridMultilevel"/>
    <w:tmpl w:val="14CC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D44615"/>
    <w:multiLevelType w:val="hybridMultilevel"/>
    <w:tmpl w:val="95DA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D91DA8"/>
    <w:multiLevelType w:val="hybridMultilevel"/>
    <w:tmpl w:val="F810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1E7DF3"/>
    <w:multiLevelType w:val="hybridMultilevel"/>
    <w:tmpl w:val="6C78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ED6362"/>
    <w:multiLevelType w:val="hybridMultilevel"/>
    <w:tmpl w:val="F726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EB6C0A"/>
    <w:multiLevelType w:val="hybridMultilevel"/>
    <w:tmpl w:val="F294B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850837"/>
    <w:multiLevelType w:val="hybridMultilevel"/>
    <w:tmpl w:val="A2F0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B64B99"/>
    <w:multiLevelType w:val="hybridMultilevel"/>
    <w:tmpl w:val="E632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936C95"/>
    <w:multiLevelType w:val="hybridMultilevel"/>
    <w:tmpl w:val="DC7A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141E1B"/>
    <w:multiLevelType w:val="hybridMultilevel"/>
    <w:tmpl w:val="5D98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162E38"/>
    <w:multiLevelType w:val="hybridMultilevel"/>
    <w:tmpl w:val="FB82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73158B"/>
    <w:multiLevelType w:val="hybridMultilevel"/>
    <w:tmpl w:val="79B0C952"/>
    <w:lvl w:ilvl="0" w:tplc="36443090"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E4052FA"/>
    <w:multiLevelType w:val="hybridMultilevel"/>
    <w:tmpl w:val="2850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D2418"/>
    <w:multiLevelType w:val="hybridMultilevel"/>
    <w:tmpl w:val="BB40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08901A4"/>
    <w:multiLevelType w:val="hybridMultilevel"/>
    <w:tmpl w:val="3EBA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2DE0996"/>
    <w:multiLevelType w:val="hybridMultilevel"/>
    <w:tmpl w:val="0C903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3427631"/>
    <w:multiLevelType w:val="hybridMultilevel"/>
    <w:tmpl w:val="F41ECF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>
    <w:nsid w:val="435F56B5"/>
    <w:multiLevelType w:val="hybridMultilevel"/>
    <w:tmpl w:val="2DA2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4AF37EA"/>
    <w:multiLevelType w:val="hybridMultilevel"/>
    <w:tmpl w:val="9E18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54356A6"/>
    <w:multiLevelType w:val="hybridMultilevel"/>
    <w:tmpl w:val="E7E8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70602DF"/>
    <w:multiLevelType w:val="hybridMultilevel"/>
    <w:tmpl w:val="996C7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AD05FCA"/>
    <w:multiLevelType w:val="multilevel"/>
    <w:tmpl w:val="2EA82AD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4C826B66"/>
    <w:multiLevelType w:val="hybridMultilevel"/>
    <w:tmpl w:val="F4809A88"/>
    <w:lvl w:ilvl="0" w:tplc="36443090"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4EE152E5"/>
    <w:multiLevelType w:val="hybridMultilevel"/>
    <w:tmpl w:val="CC72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0B03AB4"/>
    <w:multiLevelType w:val="hybridMultilevel"/>
    <w:tmpl w:val="7726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4A2E6D"/>
    <w:multiLevelType w:val="hybridMultilevel"/>
    <w:tmpl w:val="A7DE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66D5D5F"/>
    <w:multiLevelType w:val="hybridMultilevel"/>
    <w:tmpl w:val="A044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69A25CD"/>
    <w:multiLevelType w:val="hybridMultilevel"/>
    <w:tmpl w:val="B8A89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BA33A3A"/>
    <w:multiLevelType w:val="hybridMultilevel"/>
    <w:tmpl w:val="E0F0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CD771D2"/>
    <w:multiLevelType w:val="hybridMultilevel"/>
    <w:tmpl w:val="BF04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1B65690"/>
    <w:multiLevelType w:val="hybridMultilevel"/>
    <w:tmpl w:val="4258BD16"/>
    <w:lvl w:ilvl="0" w:tplc="36443090"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7E7444F"/>
    <w:multiLevelType w:val="hybridMultilevel"/>
    <w:tmpl w:val="AB7C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81A0260"/>
    <w:multiLevelType w:val="hybridMultilevel"/>
    <w:tmpl w:val="BD9236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0">
    <w:nsid w:val="6AB72CAE"/>
    <w:multiLevelType w:val="hybridMultilevel"/>
    <w:tmpl w:val="AA805A38"/>
    <w:lvl w:ilvl="0" w:tplc="36443090"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6C914FFA"/>
    <w:multiLevelType w:val="hybridMultilevel"/>
    <w:tmpl w:val="1C14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CC03E64"/>
    <w:multiLevelType w:val="hybridMultilevel"/>
    <w:tmpl w:val="F294B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CE861B1"/>
    <w:multiLevelType w:val="hybridMultilevel"/>
    <w:tmpl w:val="CB2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D5A6802"/>
    <w:multiLevelType w:val="hybridMultilevel"/>
    <w:tmpl w:val="CBE4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DCF7343"/>
    <w:multiLevelType w:val="hybridMultilevel"/>
    <w:tmpl w:val="42D0A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ED816CE"/>
    <w:multiLevelType w:val="hybridMultilevel"/>
    <w:tmpl w:val="352E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01F1711"/>
    <w:multiLevelType w:val="hybridMultilevel"/>
    <w:tmpl w:val="1A22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03A260F"/>
    <w:multiLevelType w:val="hybridMultilevel"/>
    <w:tmpl w:val="81B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31C399F"/>
    <w:multiLevelType w:val="hybridMultilevel"/>
    <w:tmpl w:val="40BA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52B36D9"/>
    <w:multiLevelType w:val="hybridMultilevel"/>
    <w:tmpl w:val="D0BE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CAE7B22"/>
    <w:multiLevelType w:val="hybridMultilevel"/>
    <w:tmpl w:val="2E2E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D963E13"/>
    <w:multiLevelType w:val="hybridMultilevel"/>
    <w:tmpl w:val="37C8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8"/>
  </w:num>
  <w:num w:numId="3">
    <w:abstractNumId w:val="50"/>
  </w:num>
  <w:num w:numId="4">
    <w:abstractNumId w:val="39"/>
  </w:num>
  <w:num w:numId="5">
    <w:abstractNumId w:val="38"/>
  </w:num>
  <w:num w:numId="6">
    <w:abstractNumId w:val="38"/>
  </w:num>
  <w:num w:numId="7">
    <w:abstractNumId w:val="47"/>
  </w:num>
  <w:num w:numId="8">
    <w:abstractNumId w:val="1"/>
  </w:num>
  <w:num w:numId="9">
    <w:abstractNumId w:val="46"/>
  </w:num>
  <w:num w:numId="10">
    <w:abstractNumId w:val="44"/>
  </w:num>
  <w:num w:numId="11">
    <w:abstractNumId w:val="35"/>
  </w:num>
  <w:num w:numId="12">
    <w:abstractNumId w:val="12"/>
  </w:num>
  <w:num w:numId="13">
    <w:abstractNumId w:val="37"/>
  </w:num>
  <w:num w:numId="14">
    <w:abstractNumId w:val="40"/>
  </w:num>
  <w:num w:numId="15">
    <w:abstractNumId w:val="31"/>
  </w:num>
  <w:num w:numId="16">
    <w:abstractNumId w:val="2"/>
  </w:num>
  <w:num w:numId="17">
    <w:abstractNumId w:val="42"/>
  </w:num>
  <w:num w:numId="18">
    <w:abstractNumId w:val="9"/>
  </w:num>
  <w:num w:numId="19">
    <w:abstractNumId w:val="13"/>
  </w:num>
  <w:num w:numId="20">
    <w:abstractNumId w:val="14"/>
  </w:num>
  <w:num w:numId="21">
    <w:abstractNumId w:val="27"/>
  </w:num>
  <w:num w:numId="22">
    <w:abstractNumId w:val="61"/>
  </w:num>
  <w:num w:numId="23">
    <w:abstractNumId w:val="30"/>
  </w:num>
  <w:num w:numId="24">
    <w:abstractNumId w:val="10"/>
  </w:num>
  <w:num w:numId="25">
    <w:abstractNumId w:val="33"/>
  </w:num>
  <w:num w:numId="26">
    <w:abstractNumId w:val="25"/>
  </w:num>
  <w:num w:numId="27">
    <w:abstractNumId w:val="21"/>
  </w:num>
  <w:num w:numId="28">
    <w:abstractNumId w:val="36"/>
  </w:num>
  <w:num w:numId="29">
    <w:abstractNumId w:val="55"/>
  </w:num>
  <w:num w:numId="30">
    <w:abstractNumId w:val="43"/>
  </w:num>
  <w:num w:numId="31">
    <w:abstractNumId w:val="8"/>
  </w:num>
  <w:num w:numId="32">
    <w:abstractNumId w:val="18"/>
  </w:num>
  <w:num w:numId="33">
    <w:abstractNumId w:val="62"/>
  </w:num>
  <w:num w:numId="34">
    <w:abstractNumId w:val="22"/>
  </w:num>
  <w:num w:numId="35">
    <w:abstractNumId w:val="57"/>
  </w:num>
  <w:num w:numId="36">
    <w:abstractNumId w:val="6"/>
  </w:num>
  <w:num w:numId="37">
    <w:abstractNumId w:val="3"/>
  </w:num>
  <w:num w:numId="38">
    <w:abstractNumId w:val="52"/>
  </w:num>
  <w:num w:numId="39">
    <w:abstractNumId w:val="59"/>
  </w:num>
  <w:num w:numId="40">
    <w:abstractNumId w:val="49"/>
  </w:num>
  <w:num w:numId="41">
    <w:abstractNumId w:val="53"/>
  </w:num>
  <w:num w:numId="42">
    <w:abstractNumId w:val="19"/>
  </w:num>
  <w:num w:numId="43">
    <w:abstractNumId w:val="17"/>
  </w:num>
  <w:num w:numId="44">
    <w:abstractNumId w:val="60"/>
  </w:num>
  <w:num w:numId="45">
    <w:abstractNumId w:val="48"/>
  </w:num>
  <w:num w:numId="46">
    <w:abstractNumId w:val="54"/>
  </w:num>
  <w:num w:numId="47">
    <w:abstractNumId w:val="11"/>
  </w:num>
  <w:num w:numId="48">
    <w:abstractNumId w:val="34"/>
  </w:num>
  <w:num w:numId="49">
    <w:abstractNumId w:val="26"/>
  </w:num>
  <w:num w:numId="50">
    <w:abstractNumId w:val="29"/>
  </w:num>
  <w:num w:numId="51">
    <w:abstractNumId w:val="20"/>
  </w:num>
  <w:num w:numId="52">
    <w:abstractNumId w:val="51"/>
  </w:num>
  <w:num w:numId="53">
    <w:abstractNumId w:val="0"/>
  </w:num>
  <w:num w:numId="54">
    <w:abstractNumId w:val="45"/>
  </w:num>
  <w:num w:numId="55">
    <w:abstractNumId w:val="56"/>
  </w:num>
  <w:num w:numId="56">
    <w:abstractNumId w:val="58"/>
  </w:num>
  <w:num w:numId="57">
    <w:abstractNumId w:val="16"/>
  </w:num>
  <w:num w:numId="58">
    <w:abstractNumId w:val="5"/>
  </w:num>
  <w:num w:numId="59">
    <w:abstractNumId w:val="23"/>
  </w:num>
  <w:num w:numId="60">
    <w:abstractNumId w:val="4"/>
  </w:num>
  <w:num w:numId="61">
    <w:abstractNumId w:val="41"/>
  </w:num>
  <w:num w:numId="62">
    <w:abstractNumId w:val="32"/>
  </w:num>
  <w:num w:numId="63">
    <w:abstractNumId w:val="15"/>
  </w:num>
  <w:num w:numId="64">
    <w:abstractNumId w:val="7"/>
  </w:num>
  <w:num w:numId="65">
    <w:abstractNumId w:val="2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AU" w:vendorID="8" w:dllVersion="513" w:checkStyle="1"/>
  <w:activeWritingStyle w:appName="MSWord" w:lang="en-US" w:vendorID="8" w:dllVersion="513" w:checkStyle="1"/>
  <w:activeWritingStyle w:appName="MSWord" w:lang="fr-FR" w:vendorID="9" w:dllVersion="512" w:checkStyle="1"/>
  <w:activeWritingStyle w:appName="MSWord" w:lang="ru-RU" w:vendorID="1" w:dllVersion="512" w:checkStyle="1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trackRevisions/>
  <w:doNotTrackFormatting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7A"/>
    <w:rsid w:val="000010D9"/>
    <w:rsid w:val="00046E5A"/>
    <w:rsid w:val="00090655"/>
    <w:rsid w:val="000B01D8"/>
    <w:rsid w:val="000B3C88"/>
    <w:rsid w:val="0015692D"/>
    <w:rsid w:val="002443DA"/>
    <w:rsid w:val="00281F6D"/>
    <w:rsid w:val="00295D35"/>
    <w:rsid w:val="002A6390"/>
    <w:rsid w:val="002B521C"/>
    <w:rsid w:val="002C2CD2"/>
    <w:rsid w:val="002C42AA"/>
    <w:rsid w:val="00323B66"/>
    <w:rsid w:val="00331190"/>
    <w:rsid w:val="00364B12"/>
    <w:rsid w:val="003822C9"/>
    <w:rsid w:val="003D6323"/>
    <w:rsid w:val="00410DAA"/>
    <w:rsid w:val="00491687"/>
    <w:rsid w:val="00497A80"/>
    <w:rsid w:val="004B68AA"/>
    <w:rsid w:val="004D0DED"/>
    <w:rsid w:val="00512120"/>
    <w:rsid w:val="005314DA"/>
    <w:rsid w:val="00553E77"/>
    <w:rsid w:val="00577423"/>
    <w:rsid w:val="005A1769"/>
    <w:rsid w:val="005A274E"/>
    <w:rsid w:val="005C3F6A"/>
    <w:rsid w:val="005F4FD1"/>
    <w:rsid w:val="00640B93"/>
    <w:rsid w:val="006520E7"/>
    <w:rsid w:val="00666948"/>
    <w:rsid w:val="00693C3D"/>
    <w:rsid w:val="006A0F89"/>
    <w:rsid w:val="006A77AE"/>
    <w:rsid w:val="006C276E"/>
    <w:rsid w:val="006D282C"/>
    <w:rsid w:val="00751C83"/>
    <w:rsid w:val="00775340"/>
    <w:rsid w:val="007A3A6F"/>
    <w:rsid w:val="007F5368"/>
    <w:rsid w:val="007F6249"/>
    <w:rsid w:val="00854290"/>
    <w:rsid w:val="00872B23"/>
    <w:rsid w:val="008A19BD"/>
    <w:rsid w:val="008B0A52"/>
    <w:rsid w:val="008B25E8"/>
    <w:rsid w:val="0094380A"/>
    <w:rsid w:val="009C7BB2"/>
    <w:rsid w:val="009D5B36"/>
    <w:rsid w:val="00A946DE"/>
    <w:rsid w:val="00AB7A1B"/>
    <w:rsid w:val="00AE5832"/>
    <w:rsid w:val="00AF147B"/>
    <w:rsid w:val="00AF3552"/>
    <w:rsid w:val="00B3155B"/>
    <w:rsid w:val="00B85C7A"/>
    <w:rsid w:val="00BA7A2E"/>
    <w:rsid w:val="00BD5D02"/>
    <w:rsid w:val="00BF6CF2"/>
    <w:rsid w:val="00C21422"/>
    <w:rsid w:val="00CA227A"/>
    <w:rsid w:val="00CA4EEB"/>
    <w:rsid w:val="00CE6440"/>
    <w:rsid w:val="00D033C8"/>
    <w:rsid w:val="00D04866"/>
    <w:rsid w:val="00D258EC"/>
    <w:rsid w:val="00D36926"/>
    <w:rsid w:val="00D73288"/>
    <w:rsid w:val="00D74A0C"/>
    <w:rsid w:val="00D82308"/>
    <w:rsid w:val="00DB037B"/>
    <w:rsid w:val="00DF7292"/>
    <w:rsid w:val="00E0450B"/>
    <w:rsid w:val="00E1384C"/>
    <w:rsid w:val="00E7790E"/>
    <w:rsid w:val="00E8766F"/>
    <w:rsid w:val="00EB0F34"/>
    <w:rsid w:val="00EB53BC"/>
    <w:rsid w:val="00EE6715"/>
    <w:rsid w:val="00EF65C2"/>
    <w:rsid w:val="00F7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520C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F6A"/>
    <w:pPr>
      <w:suppressAutoHyphens/>
      <w:jc w:val="both"/>
    </w:pPr>
    <w:rPr>
      <w:rFonts w:ascii="Arial" w:hAnsi="Arial"/>
      <w:lang w:val="ru-RU"/>
    </w:rPr>
  </w:style>
  <w:style w:type="paragraph" w:styleId="1">
    <w:name w:val="heading 1"/>
    <w:basedOn w:val="a"/>
    <w:next w:val="a"/>
    <w:qFormat/>
    <w:rsid w:val="00DF7292"/>
    <w:pPr>
      <w:keepNext/>
      <w:keepLines/>
      <w:numPr>
        <w:numId w:val="6"/>
      </w:numPr>
      <w:tabs>
        <w:tab w:val="clear" w:pos="432"/>
        <w:tab w:val="num" w:pos="360"/>
      </w:tabs>
      <w:spacing w:before="120" w:after="60"/>
      <w:ind w:left="0" w:firstLine="0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qFormat/>
    <w:rsid w:val="00DF7292"/>
    <w:pPr>
      <w:keepNext/>
      <w:keepLines/>
      <w:numPr>
        <w:ilvl w:val="1"/>
        <w:numId w:val="6"/>
      </w:numPr>
      <w:spacing w:before="120" w:after="60"/>
      <w:outlineLvl w:val="1"/>
    </w:pPr>
    <w:rPr>
      <w:b/>
      <w:kern w:val="28"/>
      <w:sz w:val="24"/>
    </w:rPr>
  </w:style>
  <w:style w:type="paragraph" w:styleId="3">
    <w:name w:val="heading 3"/>
    <w:basedOn w:val="a"/>
    <w:next w:val="a"/>
    <w:qFormat/>
    <w:rsid w:val="00DF7292"/>
    <w:pPr>
      <w:keepNext/>
      <w:keepLines/>
      <w:numPr>
        <w:ilvl w:val="2"/>
        <w:numId w:val="6"/>
      </w:numPr>
      <w:tabs>
        <w:tab w:val="clear" w:pos="720"/>
        <w:tab w:val="num" w:pos="360"/>
      </w:tabs>
      <w:spacing w:before="120" w:after="60"/>
      <w:ind w:left="0" w:firstLine="0"/>
      <w:outlineLvl w:val="2"/>
    </w:pPr>
    <w:rPr>
      <w:b/>
      <w:kern w:val="28"/>
      <w:sz w:val="22"/>
    </w:rPr>
  </w:style>
  <w:style w:type="paragraph" w:styleId="4">
    <w:name w:val="heading 4"/>
    <w:basedOn w:val="a"/>
    <w:next w:val="a"/>
    <w:qFormat/>
    <w:rsid w:val="00DF7292"/>
    <w:pPr>
      <w:keepNext/>
      <w:keepLines/>
      <w:numPr>
        <w:ilvl w:val="3"/>
        <w:numId w:val="6"/>
      </w:numPr>
      <w:tabs>
        <w:tab w:val="clear" w:pos="864"/>
        <w:tab w:val="num" w:pos="360"/>
      </w:tabs>
      <w:spacing w:before="60" w:after="60"/>
      <w:ind w:left="0" w:firstLine="0"/>
      <w:outlineLvl w:val="3"/>
    </w:pPr>
    <w:rPr>
      <w:sz w:val="22"/>
    </w:rPr>
  </w:style>
  <w:style w:type="paragraph" w:styleId="5">
    <w:name w:val="heading 5"/>
    <w:basedOn w:val="a"/>
    <w:next w:val="a"/>
    <w:qFormat/>
    <w:rsid w:val="00DF7292"/>
    <w:pPr>
      <w:numPr>
        <w:ilvl w:val="4"/>
        <w:numId w:val="6"/>
      </w:numPr>
      <w:tabs>
        <w:tab w:val="clear" w:pos="1440"/>
        <w:tab w:val="num" w:pos="360"/>
      </w:tabs>
      <w:spacing w:before="240" w:after="60"/>
      <w:ind w:left="0" w:firstLine="0"/>
      <w:outlineLvl w:val="4"/>
    </w:pPr>
    <w:rPr>
      <w:sz w:val="22"/>
    </w:rPr>
  </w:style>
  <w:style w:type="paragraph" w:styleId="6">
    <w:name w:val="heading 6"/>
    <w:basedOn w:val="a"/>
    <w:next w:val="a"/>
    <w:qFormat/>
    <w:rsid w:val="00DF7292"/>
    <w:pPr>
      <w:numPr>
        <w:ilvl w:val="5"/>
        <w:numId w:val="6"/>
      </w:numPr>
      <w:tabs>
        <w:tab w:val="clear" w:pos="1440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i/>
      <w:sz w:val="22"/>
      <w:lang w:val="en-US"/>
    </w:rPr>
  </w:style>
  <w:style w:type="paragraph" w:styleId="7">
    <w:name w:val="heading 7"/>
    <w:basedOn w:val="a"/>
    <w:next w:val="a"/>
    <w:qFormat/>
    <w:rsid w:val="00DF7292"/>
    <w:pPr>
      <w:numPr>
        <w:ilvl w:val="6"/>
        <w:numId w:val="6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lang w:val="en-US"/>
    </w:rPr>
  </w:style>
  <w:style w:type="paragraph" w:styleId="8">
    <w:name w:val="heading 8"/>
    <w:basedOn w:val="a"/>
    <w:next w:val="a"/>
    <w:qFormat/>
    <w:rsid w:val="00DF7292"/>
    <w:pPr>
      <w:numPr>
        <w:ilvl w:val="7"/>
        <w:numId w:val="6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lang w:val="en-US"/>
    </w:rPr>
  </w:style>
  <w:style w:type="paragraph" w:styleId="9">
    <w:name w:val="heading 9"/>
    <w:basedOn w:val="a"/>
    <w:next w:val="a"/>
    <w:qFormat/>
    <w:rsid w:val="00DF7292"/>
    <w:pPr>
      <w:numPr>
        <w:ilvl w:val="8"/>
        <w:numId w:val="6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/>
      <w:i/>
      <w:sz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DF7292"/>
    <w:pPr>
      <w:keepLines/>
      <w:tabs>
        <w:tab w:val="center" w:pos="4820"/>
        <w:tab w:val="right" w:pos="9637"/>
      </w:tabs>
      <w:spacing w:before="20"/>
    </w:pPr>
    <w:rPr>
      <w:noProof/>
      <w:sz w:val="16"/>
      <w:lang w:val="en-US"/>
    </w:rPr>
  </w:style>
  <w:style w:type="paragraph" w:styleId="a4">
    <w:name w:val="header"/>
    <w:link w:val="a5"/>
    <w:uiPriority w:val="99"/>
    <w:rsid w:val="00DF7292"/>
    <w:pPr>
      <w:keepLines/>
      <w:tabs>
        <w:tab w:val="right" w:pos="9637"/>
      </w:tabs>
    </w:pPr>
    <w:rPr>
      <w:rFonts w:ascii="Arial" w:hAnsi="Arial"/>
      <w:noProof/>
      <w:sz w:val="16"/>
    </w:rPr>
  </w:style>
  <w:style w:type="paragraph" w:customStyle="1" w:styleId="Content">
    <w:name w:val="Content"/>
    <w:basedOn w:val="a"/>
    <w:next w:val="10"/>
    <w:semiHidden/>
    <w:rsid w:val="00DF7292"/>
    <w:pPr>
      <w:spacing w:before="240" w:after="360"/>
      <w:jc w:val="center"/>
    </w:pPr>
    <w:rPr>
      <w:b/>
      <w:sz w:val="28"/>
    </w:rPr>
  </w:style>
  <w:style w:type="paragraph" w:styleId="10">
    <w:name w:val="toc 1"/>
    <w:basedOn w:val="a"/>
    <w:next w:val="a"/>
    <w:autoRedefine/>
    <w:uiPriority w:val="39"/>
    <w:rsid w:val="00DF7292"/>
    <w:pPr>
      <w:tabs>
        <w:tab w:val="left" w:pos="426"/>
        <w:tab w:val="right" w:leader="dot" w:pos="9072"/>
      </w:tabs>
      <w:spacing w:before="60"/>
      <w:ind w:left="426" w:hanging="426"/>
      <w:jc w:val="left"/>
    </w:pPr>
    <w:rPr>
      <w:b/>
      <w:noProof/>
      <w:sz w:val="22"/>
    </w:rPr>
  </w:style>
  <w:style w:type="character" w:styleId="a6">
    <w:name w:val="page number"/>
    <w:basedOn w:val="a0"/>
    <w:semiHidden/>
    <w:rsid w:val="00DF7292"/>
  </w:style>
  <w:style w:type="paragraph" w:styleId="50">
    <w:name w:val="toc 5"/>
    <w:basedOn w:val="a"/>
    <w:next w:val="a"/>
    <w:autoRedefine/>
    <w:semiHidden/>
    <w:rsid w:val="00DF7292"/>
    <w:pPr>
      <w:ind w:left="960"/>
    </w:pPr>
  </w:style>
  <w:style w:type="paragraph" w:customStyle="1" w:styleId="DocumentType">
    <w:name w:val="DocumentType"/>
    <w:semiHidden/>
    <w:rsid w:val="00DF7292"/>
    <w:pPr>
      <w:spacing w:before="60" w:after="60"/>
      <w:jc w:val="center"/>
    </w:pPr>
    <w:rPr>
      <w:rFonts w:ascii="Arial" w:hAnsi="Arial"/>
      <w:noProof/>
      <w:sz w:val="28"/>
      <w:lang w:val="ru-RU"/>
    </w:rPr>
  </w:style>
  <w:style w:type="paragraph" w:customStyle="1" w:styleId="DocumentName">
    <w:name w:val="DocumentName"/>
    <w:next w:val="DocumentType"/>
    <w:semiHidden/>
    <w:rsid w:val="00DF7292"/>
    <w:pPr>
      <w:spacing w:before="120" w:after="120"/>
      <w:jc w:val="center"/>
    </w:pPr>
    <w:rPr>
      <w:rFonts w:ascii="Arial" w:hAnsi="Arial"/>
      <w:b/>
      <w:noProof/>
      <w:sz w:val="40"/>
      <w:lang w:val="ru-RU"/>
    </w:rPr>
  </w:style>
  <w:style w:type="paragraph" w:customStyle="1" w:styleId="TableHeader">
    <w:name w:val="TableHeader"/>
    <w:basedOn w:val="a"/>
    <w:next w:val="a"/>
    <w:rsid w:val="00DF7292"/>
    <w:pPr>
      <w:spacing w:before="40" w:after="40"/>
      <w:jc w:val="center"/>
    </w:pPr>
    <w:rPr>
      <w:b/>
    </w:rPr>
  </w:style>
  <w:style w:type="paragraph" w:styleId="20">
    <w:name w:val="toc 2"/>
    <w:basedOn w:val="a"/>
    <w:next w:val="a"/>
    <w:autoRedefine/>
    <w:uiPriority w:val="39"/>
    <w:rsid w:val="00DF7292"/>
    <w:pPr>
      <w:tabs>
        <w:tab w:val="left" w:pos="567"/>
        <w:tab w:val="right" w:leader="dot" w:pos="9072"/>
      </w:tabs>
      <w:spacing w:before="40"/>
      <w:ind w:left="567" w:hanging="567"/>
      <w:jc w:val="left"/>
    </w:pPr>
    <w:rPr>
      <w:noProof/>
      <w:sz w:val="22"/>
    </w:rPr>
  </w:style>
  <w:style w:type="paragraph" w:styleId="30">
    <w:name w:val="toc 3"/>
    <w:basedOn w:val="a"/>
    <w:next w:val="a"/>
    <w:autoRedefine/>
    <w:uiPriority w:val="39"/>
    <w:rsid w:val="00DF7292"/>
    <w:pPr>
      <w:tabs>
        <w:tab w:val="left" w:pos="1134"/>
        <w:tab w:val="right" w:leader="dot" w:pos="9072"/>
      </w:tabs>
      <w:spacing w:before="20"/>
      <w:ind w:left="1134" w:hanging="567"/>
      <w:jc w:val="left"/>
    </w:pPr>
    <w:rPr>
      <w:noProof/>
    </w:rPr>
  </w:style>
  <w:style w:type="paragraph" w:styleId="40">
    <w:name w:val="toc 4"/>
    <w:basedOn w:val="a"/>
    <w:next w:val="a"/>
    <w:autoRedefine/>
    <w:semiHidden/>
    <w:rsid w:val="00DF7292"/>
    <w:pPr>
      <w:ind w:left="720"/>
    </w:pPr>
  </w:style>
  <w:style w:type="paragraph" w:styleId="60">
    <w:name w:val="toc 6"/>
    <w:basedOn w:val="a"/>
    <w:next w:val="a"/>
    <w:autoRedefine/>
    <w:semiHidden/>
    <w:rsid w:val="00DF7292"/>
    <w:pPr>
      <w:ind w:left="1200"/>
    </w:pPr>
  </w:style>
  <w:style w:type="paragraph" w:styleId="70">
    <w:name w:val="toc 7"/>
    <w:basedOn w:val="a"/>
    <w:next w:val="a"/>
    <w:autoRedefine/>
    <w:semiHidden/>
    <w:rsid w:val="00DF7292"/>
    <w:pPr>
      <w:ind w:left="1440"/>
    </w:pPr>
  </w:style>
  <w:style w:type="paragraph" w:styleId="80">
    <w:name w:val="toc 8"/>
    <w:basedOn w:val="a"/>
    <w:next w:val="a"/>
    <w:autoRedefine/>
    <w:semiHidden/>
    <w:rsid w:val="00DF7292"/>
    <w:pPr>
      <w:ind w:left="1680"/>
    </w:pPr>
  </w:style>
  <w:style w:type="paragraph" w:styleId="90">
    <w:name w:val="toc 9"/>
    <w:basedOn w:val="a"/>
    <w:next w:val="a"/>
    <w:autoRedefine/>
    <w:semiHidden/>
    <w:rsid w:val="00DF7292"/>
    <w:pPr>
      <w:ind w:left="1920"/>
    </w:pPr>
  </w:style>
  <w:style w:type="paragraph" w:styleId="a7">
    <w:name w:val="caption"/>
    <w:basedOn w:val="a"/>
    <w:next w:val="a"/>
    <w:qFormat/>
    <w:rsid w:val="00DF7292"/>
    <w:pPr>
      <w:spacing w:before="120"/>
    </w:pPr>
    <w:rPr>
      <w:b/>
      <w:noProof/>
    </w:rPr>
  </w:style>
  <w:style w:type="paragraph" w:customStyle="1" w:styleId="TableText">
    <w:name w:val="TableText"/>
    <w:basedOn w:val="a"/>
    <w:rsid w:val="00DF7292"/>
    <w:pPr>
      <w:spacing w:before="40" w:after="40"/>
      <w:jc w:val="left"/>
    </w:pPr>
  </w:style>
  <w:style w:type="paragraph" w:customStyle="1" w:styleId="Subtitle1">
    <w:name w:val="Subtitle1"/>
    <w:basedOn w:val="a"/>
    <w:next w:val="a"/>
    <w:rsid w:val="00DF7292"/>
    <w:rPr>
      <w:b/>
      <w:sz w:val="24"/>
    </w:rPr>
  </w:style>
  <w:style w:type="paragraph" w:styleId="a8">
    <w:name w:val="Document Map"/>
    <w:basedOn w:val="a"/>
    <w:semiHidden/>
    <w:rsid w:val="00DF7292"/>
    <w:pPr>
      <w:shd w:val="clear" w:color="auto" w:fill="000080"/>
    </w:pPr>
    <w:rPr>
      <w:rFonts w:ascii="Tahoma" w:hAnsi="Tahoma" w:cs="Tahoma"/>
      <w:lang w:val="en-US"/>
    </w:rPr>
  </w:style>
  <w:style w:type="paragraph" w:customStyle="1" w:styleId="PreHeading1">
    <w:name w:val="PreHeading 1"/>
    <w:basedOn w:val="1"/>
    <w:next w:val="a"/>
    <w:rsid w:val="00DF7292"/>
    <w:pPr>
      <w:numPr>
        <w:numId w:val="0"/>
      </w:numPr>
    </w:pPr>
  </w:style>
  <w:style w:type="paragraph" w:styleId="a9">
    <w:name w:val="table of figures"/>
    <w:basedOn w:val="a"/>
    <w:next w:val="a"/>
    <w:semiHidden/>
    <w:rsid w:val="00DF7292"/>
    <w:pPr>
      <w:ind w:left="400" w:hanging="400"/>
      <w:jc w:val="left"/>
    </w:pPr>
    <w:rPr>
      <w:rFonts w:ascii="Times New Roman" w:hAnsi="Times New Roman"/>
      <w:smallCaps/>
      <w:szCs w:val="24"/>
    </w:rPr>
  </w:style>
  <w:style w:type="character" w:styleId="aa">
    <w:name w:val="Hyperlink"/>
    <w:basedOn w:val="a0"/>
    <w:semiHidden/>
    <w:rPr>
      <w:color w:val="0000FF"/>
      <w:u w:val="single"/>
    </w:rPr>
  </w:style>
  <w:style w:type="character" w:styleId="ab">
    <w:name w:val="FollowedHyperlink"/>
    <w:basedOn w:val="a0"/>
    <w:semiHidden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AF3552"/>
    <w:pPr>
      <w:ind w:left="720"/>
      <w:contextualSpacing/>
    </w:pPr>
  </w:style>
  <w:style w:type="character" w:styleId="ad">
    <w:name w:val="annotation reference"/>
    <w:basedOn w:val="a0"/>
    <w:rsid w:val="00AF3552"/>
    <w:rPr>
      <w:sz w:val="16"/>
      <w:szCs w:val="16"/>
    </w:rPr>
  </w:style>
  <w:style w:type="table" w:styleId="ae">
    <w:name w:val="Table Grid"/>
    <w:basedOn w:val="a1"/>
    <w:semiHidden/>
    <w:rsid w:val="00CA4EEB"/>
    <w:pPr>
      <w:suppressAutoHyphens/>
      <w:spacing w:before="40" w:after="40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a"/>
    <w:next w:val="a"/>
    <w:rsid w:val="00DF7292"/>
    <w:pPr>
      <w:widowControl w:val="0"/>
      <w:shd w:val="clear" w:color="auto" w:fill="E6E6E6"/>
    </w:pPr>
    <w:rPr>
      <w:rFonts w:ascii="Courier New" w:hAnsi="Courier New" w:cs="Courier New"/>
      <w:noProof/>
      <w:sz w:val="16"/>
      <w:lang w:val="en-US"/>
    </w:rPr>
  </w:style>
  <w:style w:type="paragraph" w:customStyle="1" w:styleId="Comment">
    <w:name w:val="Comment"/>
    <w:basedOn w:val="a"/>
    <w:next w:val="a"/>
    <w:rsid w:val="00DF7292"/>
    <w:pPr>
      <w:shd w:val="clear" w:color="auto" w:fill="E6E6E6"/>
    </w:pPr>
  </w:style>
  <w:style w:type="paragraph" w:styleId="af">
    <w:name w:val="annotation text"/>
    <w:basedOn w:val="a"/>
    <w:link w:val="af0"/>
    <w:rsid w:val="00AF3552"/>
  </w:style>
  <w:style w:type="character" w:customStyle="1" w:styleId="af0">
    <w:name w:val="Текст примечания Знак"/>
    <w:basedOn w:val="a0"/>
    <w:link w:val="af"/>
    <w:rsid w:val="00AF3552"/>
    <w:rPr>
      <w:rFonts w:ascii="Arial" w:hAnsi="Arial"/>
      <w:lang w:val="ru-RU"/>
    </w:rPr>
  </w:style>
  <w:style w:type="paragraph" w:styleId="af1">
    <w:name w:val="Balloon Text"/>
    <w:basedOn w:val="a"/>
    <w:link w:val="af2"/>
    <w:rsid w:val="00AF355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F3552"/>
    <w:rPr>
      <w:rFonts w:ascii="Tahoma" w:hAnsi="Tahoma" w:cs="Tahoma"/>
      <w:sz w:val="16"/>
      <w:szCs w:val="16"/>
      <w:lang w:val="ru-RU"/>
    </w:rPr>
  </w:style>
  <w:style w:type="character" w:styleId="af3">
    <w:name w:val="Placeholder Text"/>
    <w:basedOn w:val="a0"/>
    <w:uiPriority w:val="99"/>
    <w:semiHidden/>
    <w:rsid w:val="00AF3552"/>
    <w:rPr>
      <w:color w:val="808080"/>
    </w:rPr>
  </w:style>
  <w:style w:type="paragraph" w:styleId="af4">
    <w:name w:val="annotation subject"/>
    <w:basedOn w:val="af"/>
    <w:next w:val="af"/>
    <w:link w:val="af5"/>
    <w:rsid w:val="008B0A52"/>
    <w:rPr>
      <w:b/>
      <w:bCs/>
    </w:rPr>
  </w:style>
  <w:style w:type="character" w:customStyle="1" w:styleId="af5">
    <w:name w:val="Тема примечания Знак"/>
    <w:basedOn w:val="af0"/>
    <w:link w:val="af4"/>
    <w:rsid w:val="008B0A52"/>
    <w:rPr>
      <w:rFonts w:ascii="Arial" w:hAnsi="Arial"/>
      <w:b/>
      <w:bCs/>
      <w:lang w:val="ru-RU"/>
    </w:rPr>
  </w:style>
  <w:style w:type="paragraph" w:styleId="af6">
    <w:name w:val="Normal (Web)"/>
    <w:basedOn w:val="a"/>
    <w:uiPriority w:val="99"/>
    <w:unhideWhenUsed/>
    <w:rsid w:val="00410DAA"/>
    <w:pPr>
      <w:suppressAutoHyphens w:val="0"/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BF6CF2"/>
    <w:rPr>
      <w:rFonts w:ascii="Arial" w:hAnsi="Arial"/>
      <w:noProof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F6A"/>
    <w:pPr>
      <w:suppressAutoHyphens/>
      <w:jc w:val="both"/>
    </w:pPr>
    <w:rPr>
      <w:rFonts w:ascii="Arial" w:hAnsi="Arial"/>
      <w:lang w:val="ru-RU"/>
    </w:rPr>
  </w:style>
  <w:style w:type="paragraph" w:styleId="1">
    <w:name w:val="heading 1"/>
    <w:basedOn w:val="a"/>
    <w:next w:val="a"/>
    <w:qFormat/>
    <w:rsid w:val="00DF7292"/>
    <w:pPr>
      <w:keepNext/>
      <w:keepLines/>
      <w:numPr>
        <w:numId w:val="6"/>
      </w:numPr>
      <w:tabs>
        <w:tab w:val="clear" w:pos="432"/>
        <w:tab w:val="num" w:pos="360"/>
      </w:tabs>
      <w:spacing w:before="120" w:after="60"/>
      <w:ind w:left="0" w:firstLine="0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qFormat/>
    <w:rsid w:val="00DF7292"/>
    <w:pPr>
      <w:keepNext/>
      <w:keepLines/>
      <w:numPr>
        <w:ilvl w:val="1"/>
        <w:numId w:val="6"/>
      </w:numPr>
      <w:spacing w:before="120" w:after="60"/>
      <w:outlineLvl w:val="1"/>
    </w:pPr>
    <w:rPr>
      <w:b/>
      <w:kern w:val="28"/>
      <w:sz w:val="24"/>
    </w:rPr>
  </w:style>
  <w:style w:type="paragraph" w:styleId="3">
    <w:name w:val="heading 3"/>
    <w:basedOn w:val="a"/>
    <w:next w:val="a"/>
    <w:qFormat/>
    <w:rsid w:val="00DF7292"/>
    <w:pPr>
      <w:keepNext/>
      <w:keepLines/>
      <w:numPr>
        <w:ilvl w:val="2"/>
        <w:numId w:val="6"/>
      </w:numPr>
      <w:tabs>
        <w:tab w:val="clear" w:pos="720"/>
        <w:tab w:val="num" w:pos="360"/>
      </w:tabs>
      <w:spacing w:before="120" w:after="60"/>
      <w:ind w:left="0" w:firstLine="0"/>
      <w:outlineLvl w:val="2"/>
    </w:pPr>
    <w:rPr>
      <w:b/>
      <w:kern w:val="28"/>
      <w:sz w:val="22"/>
    </w:rPr>
  </w:style>
  <w:style w:type="paragraph" w:styleId="4">
    <w:name w:val="heading 4"/>
    <w:basedOn w:val="a"/>
    <w:next w:val="a"/>
    <w:qFormat/>
    <w:rsid w:val="00DF7292"/>
    <w:pPr>
      <w:keepNext/>
      <w:keepLines/>
      <w:numPr>
        <w:ilvl w:val="3"/>
        <w:numId w:val="6"/>
      </w:numPr>
      <w:tabs>
        <w:tab w:val="clear" w:pos="864"/>
        <w:tab w:val="num" w:pos="360"/>
      </w:tabs>
      <w:spacing w:before="60" w:after="60"/>
      <w:ind w:left="0" w:firstLine="0"/>
      <w:outlineLvl w:val="3"/>
    </w:pPr>
    <w:rPr>
      <w:sz w:val="22"/>
    </w:rPr>
  </w:style>
  <w:style w:type="paragraph" w:styleId="5">
    <w:name w:val="heading 5"/>
    <w:basedOn w:val="a"/>
    <w:next w:val="a"/>
    <w:qFormat/>
    <w:rsid w:val="00DF7292"/>
    <w:pPr>
      <w:numPr>
        <w:ilvl w:val="4"/>
        <w:numId w:val="6"/>
      </w:numPr>
      <w:tabs>
        <w:tab w:val="clear" w:pos="1440"/>
        <w:tab w:val="num" w:pos="360"/>
      </w:tabs>
      <w:spacing w:before="240" w:after="60"/>
      <w:ind w:left="0" w:firstLine="0"/>
      <w:outlineLvl w:val="4"/>
    </w:pPr>
    <w:rPr>
      <w:sz w:val="22"/>
    </w:rPr>
  </w:style>
  <w:style w:type="paragraph" w:styleId="6">
    <w:name w:val="heading 6"/>
    <w:basedOn w:val="a"/>
    <w:next w:val="a"/>
    <w:qFormat/>
    <w:rsid w:val="00DF7292"/>
    <w:pPr>
      <w:numPr>
        <w:ilvl w:val="5"/>
        <w:numId w:val="6"/>
      </w:numPr>
      <w:tabs>
        <w:tab w:val="clear" w:pos="1440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i/>
      <w:sz w:val="22"/>
      <w:lang w:val="en-US"/>
    </w:rPr>
  </w:style>
  <w:style w:type="paragraph" w:styleId="7">
    <w:name w:val="heading 7"/>
    <w:basedOn w:val="a"/>
    <w:next w:val="a"/>
    <w:qFormat/>
    <w:rsid w:val="00DF7292"/>
    <w:pPr>
      <w:numPr>
        <w:ilvl w:val="6"/>
        <w:numId w:val="6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lang w:val="en-US"/>
    </w:rPr>
  </w:style>
  <w:style w:type="paragraph" w:styleId="8">
    <w:name w:val="heading 8"/>
    <w:basedOn w:val="a"/>
    <w:next w:val="a"/>
    <w:qFormat/>
    <w:rsid w:val="00DF7292"/>
    <w:pPr>
      <w:numPr>
        <w:ilvl w:val="7"/>
        <w:numId w:val="6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lang w:val="en-US"/>
    </w:rPr>
  </w:style>
  <w:style w:type="paragraph" w:styleId="9">
    <w:name w:val="heading 9"/>
    <w:basedOn w:val="a"/>
    <w:next w:val="a"/>
    <w:qFormat/>
    <w:rsid w:val="00DF7292"/>
    <w:pPr>
      <w:numPr>
        <w:ilvl w:val="8"/>
        <w:numId w:val="6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/>
      <w:i/>
      <w:sz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DF7292"/>
    <w:pPr>
      <w:keepLines/>
      <w:tabs>
        <w:tab w:val="center" w:pos="4820"/>
        <w:tab w:val="right" w:pos="9637"/>
      </w:tabs>
      <w:spacing w:before="20"/>
    </w:pPr>
    <w:rPr>
      <w:noProof/>
      <w:sz w:val="16"/>
      <w:lang w:val="en-US"/>
    </w:rPr>
  </w:style>
  <w:style w:type="paragraph" w:styleId="a4">
    <w:name w:val="header"/>
    <w:link w:val="a5"/>
    <w:uiPriority w:val="99"/>
    <w:rsid w:val="00DF7292"/>
    <w:pPr>
      <w:keepLines/>
      <w:tabs>
        <w:tab w:val="right" w:pos="9637"/>
      </w:tabs>
    </w:pPr>
    <w:rPr>
      <w:rFonts w:ascii="Arial" w:hAnsi="Arial"/>
      <w:noProof/>
      <w:sz w:val="16"/>
    </w:rPr>
  </w:style>
  <w:style w:type="paragraph" w:customStyle="1" w:styleId="Content">
    <w:name w:val="Content"/>
    <w:basedOn w:val="a"/>
    <w:next w:val="10"/>
    <w:semiHidden/>
    <w:rsid w:val="00DF7292"/>
    <w:pPr>
      <w:spacing w:before="240" w:after="360"/>
      <w:jc w:val="center"/>
    </w:pPr>
    <w:rPr>
      <w:b/>
      <w:sz w:val="28"/>
    </w:rPr>
  </w:style>
  <w:style w:type="paragraph" w:styleId="10">
    <w:name w:val="toc 1"/>
    <w:basedOn w:val="a"/>
    <w:next w:val="a"/>
    <w:autoRedefine/>
    <w:uiPriority w:val="39"/>
    <w:rsid w:val="00DF7292"/>
    <w:pPr>
      <w:tabs>
        <w:tab w:val="left" w:pos="426"/>
        <w:tab w:val="right" w:leader="dot" w:pos="9072"/>
      </w:tabs>
      <w:spacing w:before="60"/>
      <w:ind w:left="426" w:hanging="426"/>
      <w:jc w:val="left"/>
    </w:pPr>
    <w:rPr>
      <w:b/>
      <w:noProof/>
      <w:sz w:val="22"/>
    </w:rPr>
  </w:style>
  <w:style w:type="character" w:styleId="a6">
    <w:name w:val="page number"/>
    <w:basedOn w:val="a0"/>
    <w:semiHidden/>
    <w:rsid w:val="00DF7292"/>
  </w:style>
  <w:style w:type="paragraph" w:styleId="50">
    <w:name w:val="toc 5"/>
    <w:basedOn w:val="a"/>
    <w:next w:val="a"/>
    <w:autoRedefine/>
    <w:semiHidden/>
    <w:rsid w:val="00DF7292"/>
    <w:pPr>
      <w:ind w:left="960"/>
    </w:pPr>
  </w:style>
  <w:style w:type="paragraph" w:customStyle="1" w:styleId="DocumentType">
    <w:name w:val="DocumentType"/>
    <w:semiHidden/>
    <w:rsid w:val="00DF7292"/>
    <w:pPr>
      <w:spacing w:before="60" w:after="60"/>
      <w:jc w:val="center"/>
    </w:pPr>
    <w:rPr>
      <w:rFonts w:ascii="Arial" w:hAnsi="Arial"/>
      <w:noProof/>
      <w:sz w:val="28"/>
      <w:lang w:val="ru-RU"/>
    </w:rPr>
  </w:style>
  <w:style w:type="paragraph" w:customStyle="1" w:styleId="DocumentName">
    <w:name w:val="DocumentName"/>
    <w:next w:val="DocumentType"/>
    <w:semiHidden/>
    <w:rsid w:val="00DF7292"/>
    <w:pPr>
      <w:spacing w:before="120" w:after="120"/>
      <w:jc w:val="center"/>
    </w:pPr>
    <w:rPr>
      <w:rFonts w:ascii="Arial" w:hAnsi="Arial"/>
      <w:b/>
      <w:noProof/>
      <w:sz w:val="40"/>
      <w:lang w:val="ru-RU"/>
    </w:rPr>
  </w:style>
  <w:style w:type="paragraph" w:customStyle="1" w:styleId="TableHeader">
    <w:name w:val="TableHeader"/>
    <w:basedOn w:val="a"/>
    <w:next w:val="a"/>
    <w:rsid w:val="00DF7292"/>
    <w:pPr>
      <w:spacing w:before="40" w:after="40"/>
      <w:jc w:val="center"/>
    </w:pPr>
    <w:rPr>
      <w:b/>
    </w:rPr>
  </w:style>
  <w:style w:type="paragraph" w:styleId="20">
    <w:name w:val="toc 2"/>
    <w:basedOn w:val="a"/>
    <w:next w:val="a"/>
    <w:autoRedefine/>
    <w:uiPriority w:val="39"/>
    <w:rsid w:val="00DF7292"/>
    <w:pPr>
      <w:tabs>
        <w:tab w:val="left" w:pos="567"/>
        <w:tab w:val="right" w:leader="dot" w:pos="9072"/>
      </w:tabs>
      <w:spacing w:before="40"/>
      <w:ind w:left="567" w:hanging="567"/>
      <w:jc w:val="left"/>
    </w:pPr>
    <w:rPr>
      <w:noProof/>
      <w:sz w:val="22"/>
    </w:rPr>
  </w:style>
  <w:style w:type="paragraph" w:styleId="30">
    <w:name w:val="toc 3"/>
    <w:basedOn w:val="a"/>
    <w:next w:val="a"/>
    <w:autoRedefine/>
    <w:uiPriority w:val="39"/>
    <w:rsid w:val="00DF7292"/>
    <w:pPr>
      <w:tabs>
        <w:tab w:val="left" w:pos="1134"/>
        <w:tab w:val="right" w:leader="dot" w:pos="9072"/>
      </w:tabs>
      <w:spacing w:before="20"/>
      <w:ind w:left="1134" w:hanging="567"/>
      <w:jc w:val="left"/>
    </w:pPr>
    <w:rPr>
      <w:noProof/>
    </w:rPr>
  </w:style>
  <w:style w:type="paragraph" w:styleId="40">
    <w:name w:val="toc 4"/>
    <w:basedOn w:val="a"/>
    <w:next w:val="a"/>
    <w:autoRedefine/>
    <w:semiHidden/>
    <w:rsid w:val="00DF7292"/>
    <w:pPr>
      <w:ind w:left="720"/>
    </w:pPr>
  </w:style>
  <w:style w:type="paragraph" w:styleId="60">
    <w:name w:val="toc 6"/>
    <w:basedOn w:val="a"/>
    <w:next w:val="a"/>
    <w:autoRedefine/>
    <w:semiHidden/>
    <w:rsid w:val="00DF7292"/>
    <w:pPr>
      <w:ind w:left="1200"/>
    </w:pPr>
  </w:style>
  <w:style w:type="paragraph" w:styleId="70">
    <w:name w:val="toc 7"/>
    <w:basedOn w:val="a"/>
    <w:next w:val="a"/>
    <w:autoRedefine/>
    <w:semiHidden/>
    <w:rsid w:val="00DF7292"/>
    <w:pPr>
      <w:ind w:left="1440"/>
    </w:pPr>
  </w:style>
  <w:style w:type="paragraph" w:styleId="80">
    <w:name w:val="toc 8"/>
    <w:basedOn w:val="a"/>
    <w:next w:val="a"/>
    <w:autoRedefine/>
    <w:semiHidden/>
    <w:rsid w:val="00DF7292"/>
    <w:pPr>
      <w:ind w:left="1680"/>
    </w:pPr>
  </w:style>
  <w:style w:type="paragraph" w:styleId="90">
    <w:name w:val="toc 9"/>
    <w:basedOn w:val="a"/>
    <w:next w:val="a"/>
    <w:autoRedefine/>
    <w:semiHidden/>
    <w:rsid w:val="00DF7292"/>
    <w:pPr>
      <w:ind w:left="1920"/>
    </w:pPr>
  </w:style>
  <w:style w:type="paragraph" w:styleId="a7">
    <w:name w:val="caption"/>
    <w:basedOn w:val="a"/>
    <w:next w:val="a"/>
    <w:qFormat/>
    <w:rsid w:val="00DF7292"/>
    <w:pPr>
      <w:spacing w:before="120"/>
    </w:pPr>
    <w:rPr>
      <w:b/>
      <w:noProof/>
    </w:rPr>
  </w:style>
  <w:style w:type="paragraph" w:customStyle="1" w:styleId="TableText">
    <w:name w:val="TableText"/>
    <w:basedOn w:val="a"/>
    <w:rsid w:val="00DF7292"/>
    <w:pPr>
      <w:spacing w:before="40" w:after="40"/>
      <w:jc w:val="left"/>
    </w:pPr>
  </w:style>
  <w:style w:type="paragraph" w:customStyle="1" w:styleId="Subtitle1">
    <w:name w:val="Subtitle1"/>
    <w:basedOn w:val="a"/>
    <w:next w:val="a"/>
    <w:rsid w:val="00DF7292"/>
    <w:rPr>
      <w:b/>
      <w:sz w:val="24"/>
    </w:rPr>
  </w:style>
  <w:style w:type="paragraph" w:styleId="a8">
    <w:name w:val="Document Map"/>
    <w:basedOn w:val="a"/>
    <w:semiHidden/>
    <w:rsid w:val="00DF7292"/>
    <w:pPr>
      <w:shd w:val="clear" w:color="auto" w:fill="000080"/>
    </w:pPr>
    <w:rPr>
      <w:rFonts w:ascii="Tahoma" w:hAnsi="Tahoma" w:cs="Tahoma"/>
      <w:lang w:val="en-US"/>
    </w:rPr>
  </w:style>
  <w:style w:type="paragraph" w:customStyle="1" w:styleId="PreHeading1">
    <w:name w:val="PreHeading 1"/>
    <w:basedOn w:val="1"/>
    <w:next w:val="a"/>
    <w:rsid w:val="00DF7292"/>
    <w:pPr>
      <w:numPr>
        <w:numId w:val="0"/>
      </w:numPr>
    </w:pPr>
  </w:style>
  <w:style w:type="paragraph" w:styleId="a9">
    <w:name w:val="table of figures"/>
    <w:basedOn w:val="a"/>
    <w:next w:val="a"/>
    <w:semiHidden/>
    <w:rsid w:val="00DF7292"/>
    <w:pPr>
      <w:ind w:left="400" w:hanging="400"/>
      <w:jc w:val="left"/>
    </w:pPr>
    <w:rPr>
      <w:rFonts w:ascii="Times New Roman" w:hAnsi="Times New Roman"/>
      <w:smallCaps/>
      <w:szCs w:val="24"/>
    </w:rPr>
  </w:style>
  <w:style w:type="character" w:styleId="aa">
    <w:name w:val="Hyperlink"/>
    <w:basedOn w:val="a0"/>
    <w:semiHidden/>
    <w:rPr>
      <w:color w:val="0000FF"/>
      <w:u w:val="single"/>
    </w:rPr>
  </w:style>
  <w:style w:type="character" w:styleId="ab">
    <w:name w:val="FollowedHyperlink"/>
    <w:basedOn w:val="a0"/>
    <w:semiHidden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AF3552"/>
    <w:pPr>
      <w:ind w:left="720"/>
      <w:contextualSpacing/>
    </w:pPr>
  </w:style>
  <w:style w:type="character" w:styleId="ad">
    <w:name w:val="annotation reference"/>
    <w:basedOn w:val="a0"/>
    <w:rsid w:val="00AF3552"/>
    <w:rPr>
      <w:sz w:val="16"/>
      <w:szCs w:val="16"/>
    </w:rPr>
  </w:style>
  <w:style w:type="table" w:styleId="ae">
    <w:name w:val="Table Grid"/>
    <w:basedOn w:val="a1"/>
    <w:semiHidden/>
    <w:rsid w:val="00CA4EEB"/>
    <w:pPr>
      <w:suppressAutoHyphens/>
      <w:spacing w:before="40" w:after="40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a"/>
    <w:next w:val="a"/>
    <w:rsid w:val="00DF7292"/>
    <w:pPr>
      <w:widowControl w:val="0"/>
      <w:shd w:val="clear" w:color="auto" w:fill="E6E6E6"/>
    </w:pPr>
    <w:rPr>
      <w:rFonts w:ascii="Courier New" w:hAnsi="Courier New" w:cs="Courier New"/>
      <w:noProof/>
      <w:sz w:val="16"/>
      <w:lang w:val="en-US"/>
    </w:rPr>
  </w:style>
  <w:style w:type="paragraph" w:customStyle="1" w:styleId="Comment">
    <w:name w:val="Comment"/>
    <w:basedOn w:val="a"/>
    <w:next w:val="a"/>
    <w:rsid w:val="00DF7292"/>
    <w:pPr>
      <w:shd w:val="clear" w:color="auto" w:fill="E6E6E6"/>
    </w:pPr>
  </w:style>
  <w:style w:type="paragraph" w:styleId="af">
    <w:name w:val="annotation text"/>
    <w:basedOn w:val="a"/>
    <w:link w:val="af0"/>
    <w:rsid w:val="00AF3552"/>
  </w:style>
  <w:style w:type="character" w:customStyle="1" w:styleId="af0">
    <w:name w:val="Текст примечания Знак"/>
    <w:basedOn w:val="a0"/>
    <w:link w:val="af"/>
    <w:rsid w:val="00AF3552"/>
    <w:rPr>
      <w:rFonts w:ascii="Arial" w:hAnsi="Arial"/>
      <w:lang w:val="ru-RU"/>
    </w:rPr>
  </w:style>
  <w:style w:type="paragraph" w:styleId="af1">
    <w:name w:val="Balloon Text"/>
    <w:basedOn w:val="a"/>
    <w:link w:val="af2"/>
    <w:rsid w:val="00AF355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F3552"/>
    <w:rPr>
      <w:rFonts w:ascii="Tahoma" w:hAnsi="Tahoma" w:cs="Tahoma"/>
      <w:sz w:val="16"/>
      <w:szCs w:val="16"/>
      <w:lang w:val="ru-RU"/>
    </w:rPr>
  </w:style>
  <w:style w:type="character" w:styleId="af3">
    <w:name w:val="Placeholder Text"/>
    <w:basedOn w:val="a0"/>
    <w:uiPriority w:val="99"/>
    <w:semiHidden/>
    <w:rsid w:val="00AF3552"/>
    <w:rPr>
      <w:color w:val="808080"/>
    </w:rPr>
  </w:style>
  <w:style w:type="paragraph" w:styleId="af4">
    <w:name w:val="annotation subject"/>
    <w:basedOn w:val="af"/>
    <w:next w:val="af"/>
    <w:link w:val="af5"/>
    <w:rsid w:val="008B0A52"/>
    <w:rPr>
      <w:b/>
      <w:bCs/>
    </w:rPr>
  </w:style>
  <w:style w:type="character" w:customStyle="1" w:styleId="af5">
    <w:name w:val="Тема примечания Знак"/>
    <w:basedOn w:val="af0"/>
    <w:link w:val="af4"/>
    <w:rsid w:val="008B0A52"/>
    <w:rPr>
      <w:rFonts w:ascii="Arial" w:hAnsi="Arial"/>
      <w:b/>
      <w:bCs/>
      <w:lang w:val="ru-RU"/>
    </w:rPr>
  </w:style>
  <w:style w:type="paragraph" w:styleId="af6">
    <w:name w:val="Normal (Web)"/>
    <w:basedOn w:val="a"/>
    <w:uiPriority w:val="99"/>
    <w:unhideWhenUsed/>
    <w:rsid w:val="00410DAA"/>
    <w:pPr>
      <w:suppressAutoHyphens w:val="0"/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BF6CF2"/>
    <w:rPr>
      <w:rFonts w:ascii="Arial" w:hAnsi="Arial"/>
      <w:noProof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1111.vsdx"/><Relationship Id="rId26" Type="http://schemas.openxmlformats.org/officeDocument/2006/relationships/package" Target="embeddings/Microsoft_Visio_Drawing5555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package" Target="embeddings/Microsoft_Visio_Drawing2222.vsdx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package" Target="embeddings/Microsoft_Visio_Drawing4444.vsdx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6666.vsdx"/><Relationship Id="rId10" Type="http://schemas.openxmlformats.org/officeDocument/2006/relationships/comments" Target="comments.xml"/><Relationship Id="rId19" Type="http://schemas.openxmlformats.org/officeDocument/2006/relationships/image" Target="media/image7.emf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package" Target="embeddings/Microsoft_Visio_Drawing3333.vsdx"/><Relationship Id="rId27" Type="http://schemas.openxmlformats.org/officeDocument/2006/relationships/image" Target="media/image11.emf"/><Relationship Id="rId30" Type="http://schemas.openxmlformats.org/officeDocument/2006/relationships/oleObject" Target="embeddings/oleObject3.bin"/><Relationship Id="rId35" Type="http://schemas.microsoft.com/office/2011/relationships/commentsExtended" Target="commentsExtended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4F479-6265-4DF5-86A4-206E9620B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35</Pages>
  <Words>7443</Words>
  <Characters>42430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CityClass Колесо Инвестиций</vt:lpstr>
    </vt:vector>
  </TitlesOfParts>
  <Company>Рексофт</Company>
  <LinksUpToDate>false</LinksUpToDate>
  <CharactersWithSpaces>49774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CityClass Колесо Инвестиций</dc:title>
  <dc:subject>Спецификация Требований</dc:subject>
  <dc:creator>Yashin Michael</dc:creator>
  <cp:keywords>Requirements Specification</cp:keywords>
  <dc:description>Template Version: 3.5РУ_x000d_
Author: D.Kreslavski_x000d_
Date: 14.09.2007</dc:description>
  <cp:lastModifiedBy>AlThar</cp:lastModifiedBy>
  <cp:revision>2</cp:revision>
  <cp:lastPrinted>2004-04-14T15:00:00Z</cp:lastPrinted>
  <dcterms:created xsi:type="dcterms:W3CDTF">2013-11-12T10:57:00Z</dcterms:created>
  <dcterms:modified xsi:type="dcterms:W3CDTF">2013-11-12T10:57:00Z</dcterms:modified>
  <cp:category>Specifications, Requirements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Черновик</vt:lpwstr>
  </property>
  <property fmtid="{D5CDD505-2E9C-101B-9397-08002B2CF9AE}" pid="3" name="DocVersion">
    <vt:lpwstr>2</vt:lpwstr>
  </property>
  <property fmtid="{D5CDD505-2E9C-101B-9397-08002B2CF9AE}" pid="4" name="Language">
    <vt:lpwstr>Русский</vt:lpwstr>
  </property>
  <property fmtid="{D5CDD505-2E9C-101B-9397-08002B2CF9AE}" pid="5" name="Project">
    <vt:lpwstr>CityClass Колесо Инвестиций</vt:lpwstr>
  </property>
  <property fmtid="{D5CDD505-2E9C-101B-9397-08002B2CF9AE}" pid="6" name="Client">
    <vt:lpwstr>CityClass</vt:lpwstr>
  </property>
  <property fmtid="{D5CDD505-2E9C-101B-9397-08002B2CF9AE}" pid="7" name="ProjectAbbr">
    <vt:lpwstr>&lt;Код Проекта&gt;</vt:lpwstr>
  </property>
  <property fmtid="{D5CDD505-2E9C-101B-9397-08002B2CF9AE}" pid="8" name="DocValidDate">
    <vt:lpwstr>&lt;Дата&gt;</vt:lpwstr>
  </property>
</Properties>
</file>